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="002269C8" w:rsidRPr="00F17E85" w14:paraId="5C47E879" w14:textId="77777777" w:rsidTr="289615FE">
        <w:tc>
          <w:tcPr>
            <w:tcW w:w="4962" w:type="dxa"/>
          </w:tcPr>
          <w:p w14:paraId="6B59001C" w14:textId="1C3E2D71" w:rsidR="00380EE4" w:rsidRPr="00992B07" w:rsidRDefault="66250AA4" w:rsidP="289615FE">
            <w:pPr>
              <w:spacing w:before="240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u w:val="single"/>
              </w:rPr>
              <w:t>Договор Аренды</w:t>
            </w:r>
          </w:p>
          <w:p w14:paraId="770FB397" w14:textId="77777777" w:rsidR="002269C8" w:rsidRPr="00F17E85" w:rsidRDefault="002269C8" w:rsidP="289615FE">
            <w:pPr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30698CB6" w14:textId="77777777" w:rsidR="002269C8" w:rsidRPr="00F17E85" w:rsidRDefault="00517E40" w:rsidP="289615FE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 xml:space="preserve">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>ხელშეკრულება</w:t>
            </w:r>
          </w:p>
        </w:tc>
      </w:tr>
      <w:tr w:rsidR="002269C8" w:rsidRPr="00F17E85" w14:paraId="233DD8C8" w14:textId="77777777" w:rsidTr="289615FE">
        <w:tc>
          <w:tcPr>
            <w:tcW w:w="4962" w:type="dxa"/>
          </w:tcPr>
          <w:p w14:paraId="34A4B5AA" w14:textId="2CADCF2D" w:rsidR="002269C8" w:rsidRPr="0099299F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Г. Тбилиси</w:t>
            </w:r>
            <w:r>
              <w:tab/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                  </w:t>
            </w:r>
            <w:r>
              <w:tab/>
            </w:r>
            <w:r w:rsidR="00F81DAD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4</w:t>
            </w:r>
            <w:r w:rsidR="351661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 w:rsidR="00BF52A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.2022</w:t>
            </w:r>
          </w:p>
        </w:tc>
        <w:tc>
          <w:tcPr>
            <w:tcW w:w="5954" w:type="dxa"/>
          </w:tcPr>
          <w:p w14:paraId="2DDA1AAB" w14:textId="146EE17B" w:rsidR="002269C8" w:rsidRPr="0099299F" w:rsidRDefault="00B7535D" w:rsidP="0099299F">
            <w:pPr>
              <w:spacing w:after="200" w:line="276" w:lineRule="auto"/>
              <w:jc w:val="both"/>
              <w:rPr>
                <w:rFonts w:ascii="Sylfaen" w:hAnsi="Sylfaen"/>
                <w:color w:val="FF0000"/>
                <w:sz w:val="20"/>
                <w:szCs w:val="20"/>
              </w:rPr>
            </w:pPr>
            <w:r w:rsidRPr="289615FE">
              <w:rPr>
                <w:b/>
                <w:bCs/>
                <w:lang w:val="ru-RU"/>
              </w:rPr>
              <w:t>ქ.</w:t>
            </w:r>
            <w:r w:rsidR="00E92BE2" w:rsidRPr="289615FE">
              <w:rPr>
                <w:b/>
                <w:bCs/>
                <w:lang w:val="ru-RU"/>
              </w:rPr>
              <w:t>თბილისი</w:t>
            </w:r>
            <w:r w:rsidR="007207E4" w:rsidRPr="289615FE">
              <w:rPr>
                <w:b/>
                <w:bCs/>
                <w:lang w:val="ru-RU"/>
              </w:rPr>
              <w:t xml:space="preserve">                              </w:t>
            </w:r>
            <w:r w:rsidR="00126012" w:rsidRPr="289615FE">
              <w:rPr>
                <w:b/>
                <w:bCs/>
                <w:lang w:val="ru-RU"/>
              </w:rPr>
              <w:t xml:space="preserve">                          </w:t>
            </w:r>
            <w:r w:rsidR="00CB3E43">
              <w:rPr>
                <w:b/>
                <w:bCs/>
                <w:lang w:val="ka-GE"/>
              </w:rPr>
              <w:t>4</w:t>
            </w:r>
            <w:r w:rsidR="3D01D64F" w:rsidRPr="289615FE">
              <w:rPr>
                <w:b/>
                <w:bCs/>
                <w:lang w:val="ru-RU"/>
              </w:rPr>
              <w:t>.</w:t>
            </w:r>
            <w:r w:rsidR="00BF52A7">
              <w:rPr>
                <w:b/>
                <w:bCs/>
              </w:rPr>
              <w:t>10</w:t>
            </w:r>
            <w:r w:rsidR="023D720A" w:rsidRPr="289615FE">
              <w:rPr>
                <w:b/>
                <w:bCs/>
                <w:lang w:val="ru-RU"/>
              </w:rPr>
              <w:t>.</w:t>
            </w:r>
            <w:r w:rsidR="0099299F" w:rsidRPr="289615FE">
              <w:rPr>
                <w:b/>
                <w:bCs/>
              </w:rPr>
              <w:t>2022</w:t>
            </w:r>
          </w:p>
        </w:tc>
      </w:tr>
      <w:tr w:rsidR="002269C8" w:rsidRPr="00F17E85" w14:paraId="2B288646" w14:textId="77777777" w:rsidTr="289615FE">
        <w:trPr>
          <w:trHeight w:val="2488"/>
        </w:trPr>
        <w:tc>
          <w:tcPr>
            <w:tcW w:w="4962" w:type="dxa"/>
          </w:tcPr>
          <w:p w14:paraId="16B22F26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СТОРОНЫ ДОГОВОРА</w:t>
            </w:r>
          </w:p>
          <w:p w14:paraId="43BDDDC1" w14:textId="79619B57" w:rsidR="00271673" w:rsidRPr="00682E40" w:rsidRDefault="00E92BE2" w:rsidP="00271673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b/>
                <w:bCs/>
                <w:color w:val="202124"/>
                <w:sz w:val="42"/>
                <w:szCs w:val="42"/>
                <w:lang w:eastAsia="en-US"/>
              </w:rPr>
            </w:pPr>
            <w:r w:rsidRPr="289615FE">
              <w:rPr>
                <w:rFonts w:ascii="Calibri" w:eastAsia="Calibri" w:hAnsi="Calibri" w:cs="Calibri"/>
                <w:lang w:val="ka-GE"/>
              </w:rPr>
              <w:t>С одной стороны</w:t>
            </w:r>
            <w:r w:rsidR="00271673">
              <w:rPr>
                <w:rFonts w:ascii="Calibri" w:eastAsia="Calibri" w:hAnsi="Calibri" w:cs="Calibri"/>
                <w:lang w:val="ka-GE"/>
              </w:rPr>
              <w:t xml:space="preserve">   </w:t>
            </w:r>
            <w:r w:rsidR="00271673" w:rsidRPr="00682E40">
              <w:rPr>
                <w:rFonts w:ascii="inherit" w:hAnsi="inherit"/>
                <w:b/>
                <w:bCs/>
                <w:color w:val="202124"/>
                <w:lang w:eastAsia="en-US"/>
              </w:rPr>
              <w:t>Горда Гибрадзе</w:t>
            </w:r>
          </w:p>
          <w:p w14:paraId="72488998" w14:textId="77777777" w:rsidR="00271673" w:rsidRPr="00682E40" w:rsidRDefault="00E92BE2" w:rsidP="00271673">
            <w:pPr>
              <w:pStyle w:val="HTMLPreformatted"/>
              <w:spacing w:line="540" w:lineRule="atLeast"/>
              <w:rPr>
                <w:rFonts w:ascii="inherit" w:hAnsi="inherit"/>
                <w:b/>
                <w:bCs/>
                <w:color w:val="202124"/>
                <w:sz w:val="42"/>
                <w:szCs w:val="42"/>
                <w:lang w:eastAsia="en-US"/>
              </w:rPr>
            </w:pPr>
            <w:r w:rsidRPr="00682E40">
              <w:rPr>
                <w:rFonts w:ascii="Calibri" w:eastAsia="Calibri" w:hAnsi="Calibri" w:cs="Calibri"/>
                <w:b/>
                <w:bCs/>
                <w:lang w:val="ka-GE"/>
              </w:rPr>
              <w:t xml:space="preserve"> </w:t>
            </w:r>
            <w:r w:rsidR="54CE494F" w:rsidRPr="00682E40">
              <w:rPr>
                <w:rFonts w:ascii="Calibri" w:eastAsia="Calibri" w:hAnsi="Calibri" w:cs="Calibri"/>
                <w:b/>
                <w:bCs/>
                <w:lang w:val="ka-GE"/>
              </w:rPr>
              <w:t xml:space="preserve"> </w:t>
            </w:r>
            <w:r w:rsidR="00C86D87" w:rsidRPr="00682E40">
              <w:rPr>
                <w:rFonts w:ascii="Calibri" w:eastAsia="Calibri" w:hAnsi="Calibri" w:cs="Calibri"/>
                <w:b/>
                <w:bCs/>
              </w:rPr>
              <w:t>ID номер</w:t>
            </w:r>
            <w:r w:rsidR="00271673" w:rsidRPr="00682E40">
              <w:rPr>
                <w:rFonts w:ascii="Calibri" w:eastAsia="Calibri" w:hAnsi="Calibri" w:cs="Calibri"/>
                <w:b/>
                <w:bCs/>
                <w:lang w:val="ka-GE"/>
              </w:rPr>
              <w:t xml:space="preserve"> </w:t>
            </w:r>
            <w:r w:rsidR="00271673" w:rsidRPr="00682E40">
              <w:rPr>
                <w:rFonts w:ascii="Calibri" w:eastAsia="Calibri" w:hAnsi="Calibri" w:cs="Calibri"/>
                <w:b/>
                <w:bCs/>
              </w:rPr>
              <w:t>60001135361</w:t>
            </w:r>
            <w:r w:rsidR="00C86D87" w:rsidRPr="289615FE">
              <w:rPr>
                <w:rFonts w:ascii="Calibri" w:eastAsia="Calibri" w:hAnsi="Calibri" w:cs="Calibri"/>
              </w:rPr>
              <w:t xml:space="preserve"> </w:t>
            </w:r>
            <w:r w:rsidR="00271673">
              <w:rPr>
                <w:rFonts w:ascii="Sylfaen" w:eastAsia="Sylfaen" w:hAnsi="Sylfaen" w:cs="Sylfaen"/>
                <w:lang w:val="ka-GE"/>
              </w:rPr>
              <w:t xml:space="preserve"> </w:t>
            </w:r>
            <w:r w:rsidR="00262DC9" w:rsidRPr="289615FE">
              <w:rPr>
                <w:rFonts w:ascii="Calibri" w:eastAsia="Calibri" w:hAnsi="Calibri" w:cs="Calibri"/>
                <w:lang w:val="ka-GE"/>
              </w:rPr>
              <w:t xml:space="preserve">именуемое  далее </w:t>
            </w:r>
            <w:r w:rsidR="008047E8" w:rsidRPr="289615FE">
              <w:rPr>
                <w:rFonts w:ascii="Calibri" w:eastAsia="Calibri" w:hAnsi="Calibri" w:cs="Calibri"/>
                <w:lang w:val="ka-GE"/>
              </w:rPr>
              <w:t xml:space="preserve">Арендодатель </w:t>
            </w:r>
            <w:r w:rsidRPr="289615FE">
              <w:rPr>
                <w:rFonts w:ascii="Calibri" w:eastAsia="Calibri" w:hAnsi="Calibri" w:cs="Calibri"/>
                <w:lang w:val="ka-GE"/>
              </w:rPr>
              <w:t>а с</w:t>
            </w:r>
            <w:r w:rsidR="00A24C82" w:rsidRPr="289615FE">
              <w:rPr>
                <w:rFonts w:ascii="Calibri" w:eastAsia="Calibri" w:hAnsi="Calibri" w:cs="Calibri"/>
                <w:lang w:val="ka-GE"/>
              </w:rPr>
              <w:t xml:space="preserve"> другой стороны Физическое лицо </w:t>
            </w:r>
            <w:r w:rsidR="00271673" w:rsidRPr="00682E40">
              <w:rPr>
                <w:rFonts w:ascii="inherit" w:hAnsi="inherit"/>
                <w:b/>
                <w:bCs/>
                <w:color w:val="202124"/>
                <w:lang w:eastAsia="en-US"/>
              </w:rPr>
              <w:t>Антон Быковский</w:t>
            </w:r>
          </w:p>
          <w:p w14:paraId="1E2CD380" w14:textId="2A1EC50D" w:rsidR="002269C8" w:rsidRPr="008047E8" w:rsidRDefault="13736521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682E40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</w:t>
            </w:r>
            <w:r w:rsidR="74393E62" w:rsidRPr="00682E40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ID</w:t>
            </w:r>
            <w:r w:rsidR="00271673" w:rsidRPr="00682E40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727924383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 </w:t>
            </w:r>
            <w:r w:rsidR="00262DC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дальнейшем </w:t>
            </w:r>
            <w:r w:rsidR="52A47D7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Арендаторы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 заключили настоящий договор о нижеследующем:</w:t>
            </w:r>
          </w:p>
        </w:tc>
        <w:tc>
          <w:tcPr>
            <w:tcW w:w="5954" w:type="dxa"/>
          </w:tcPr>
          <w:p w14:paraId="67E927B2" w14:textId="7D4E7816" w:rsidR="00096DF9" w:rsidRDefault="005810F4" w:rsidP="289615FE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</w:t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მხარე</w:t>
            </w:r>
            <w:r w:rsidR="00B7535D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ები</w:t>
            </w:r>
          </w:p>
          <w:p w14:paraId="3F14CB10" w14:textId="77777777" w:rsidR="00682E40" w:rsidRDefault="00682E40" w:rsidP="289615FE">
            <w:pPr>
              <w:spacing w:after="200" w:line="276" w:lineRule="auto"/>
              <w:jc w:val="both"/>
              <w:rPr>
                <w:rFonts w:ascii="Sylfaen" w:eastAsia="Sylfaen" w:hAnsi="Sylfaen" w:cs="Sylfaen"/>
                <w:sz w:val="20"/>
                <w:szCs w:val="20"/>
                <w:lang w:val="ka-GE"/>
              </w:rPr>
            </w:pPr>
          </w:p>
          <w:p w14:paraId="76A4CBBA" w14:textId="38BCD3C4" w:rsidR="002269C8" w:rsidRPr="008047E8" w:rsidRDefault="00E92BE2" w:rsidP="00682E40">
            <w:pPr>
              <w:rPr>
                <w:lang w:val="ka-GE"/>
              </w:rPr>
            </w:pPr>
            <w:r w:rsidRPr="289615FE">
              <w:rPr>
                <w:lang w:val="ka-GE"/>
              </w:rPr>
              <w:t>ერთის</w:t>
            </w:r>
            <w:r w:rsidR="00964CED" w:rsidRPr="289615FE">
              <w:t xml:space="preserve"> </w:t>
            </w:r>
            <w:r w:rsidRPr="289615FE">
              <w:rPr>
                <w:lang w:val="ka-GE"/>
              </w:rPr>
              <w:t xml:space="preserve">მხრივ </w:t>
            </w:r>
            <w:r w:rsidR="00F81DAD" w:rsidRPr="00682E40">
              <w:rPr>
                <w:b/>
                <w:bCs/>
                <w:lang w:val="ka-GE"/>
              </w:rPr>
              <w:t xml:space="preserve">გორდა ღიბრაძე </w:t>
            </w:r>
            <w:r w:rsidR="65610361" w:rsidRPr="00682E40">
              <w:rPr>
                <w:b/>
                <w:bCs/>
                <w:lang w:val="ka-GE"/>
              </w:rPr>
              <w:t xml:space="preserve"> </w:t>
            </w:r>
            <w:r w:rsidR="3DBEC8EF" w:rsidRPr="00682E40">
              <w:rPr>
                <w:b/>
                <w:bCs/>
                <w:lang w:val="ka-GE"/>
              </w:rPr>
              <w:t xml:space="preserve">პ/ნ </w:t>
            </w:r>
            <w:r w:rsidR="00F81DAD" w:rsidRPr="00682E40">
              <w:rPr>
                <w:b/>
                <w:bCs/>
                <w:lang w:val="ka-GE"/>
              </w:rPr>
              <w:t>60001135361</w:t>
            </w:r>
            <w:r w:rsidR="00F81DAD">
              <w:rPr>
                <w:lang w:val="ka-GE"/>
              </w:rPr>
              <w:t xml:space="preserve"> </w:t>
            </w:r>
            <w:r w:rsidRPr="289615FE">
              <w:rPr>
                <w:lang w:val="ka-GE"/>
              </w:rPr>
              <w:t xml:space="preserve">შემდგომში </w:t>
            </w:r>
            <w:r w:rsidR="008047E8" w:rsidRPr="289615FE">
              <w:rPr>
                <w:lang w:val="ka-GE"/>
              </w:rPr>
              <w:t xml:space="preserve">მეიჯარე </w:t>
            </w:r>
            <w:r w:rsidRPr="289615FE">
              <w:rPr>
                <w:lang w:val="ka-GE"/>
              </w:rPr>
              <w:t xml:space="preserve">და მეორეს </w:t>
            </w:r>
            <w:r w:rsidR="14BAA48C" w:rsidRPr="289615FE">
              <w:rPr>
                <w:lang w:val="ka-GE"/>
              </w:rPr>
              <w:t xml:space="preserve">მხრივ </w:t>
            </w:r>
            <w:r w:rsidR="00F81DAD" w:rsidRPr="00682E40">
              <w:rPr>
                <w:b/>
                <w:bCs/>
                <w:lang w:val="ka-GE"/>
              </w:rPr>
              <w:t xml:space="preserve">ანტონ ბიკოვსკი </w:t>
            </w:r>
            <w:r w:rsidR="6AEE81A2" w:rsidRPr="00682E40">
              <w:rPr>
                <w:b/>
                <w:bCs/>
                <w:lang w:val="ka-GE"/>
              </w:rPr>
              <w:t xml:space="preserve">პ/ნ </w:t>
            </w:r>
            <w:r w:rsidR="00F81DAD" w:rsidRPr="00682E40">
              <w:rPr>
                <w:b/>
                <w:bCs/>
                <w:lang w:val="ka-GE"/>
              </w:rPr>
              <w:t>727924383</w:t>
            </w:r>
            <w:r w:rsidR="6AEE81A2" w:rsidRPr="289615FE">
              <w:rPr>
                <w:lang w:val="ka-GE"/>
              </w:rPr>
              <w:t xml:space="preserve"> </w:t>
            </w:r>
            <w:r w:rsidRPr="289615FE">
              <w:rPr>
                <w:lang w:val="ka-GE"/>
              </w:rPr>
              <w:t xml:space="preserve">შემდგომში </w:t>
            </w:r>
            <w:r w:rsidR="008047E8" w:rsidRPr="289615FE">
              <w:rPr>
                <w:lang w:val="ka-GE"/>
              </w:rPr>
              <w:t>მოიჯარე</w:t>
            </w:r>
            <w:r w:rsidR="3EACEF14" w:rsidRPr="289615FE">
              <w:rPr>
                <w:lang w:val="ka-GE"/>
              </w:rPr>
              <w:t xml:space="preserve">, </w:t>
            </w:r>
            <w:r w:rsidR="008047E8" w:rsidRPr="289615FE">
              <w:rPr>
                <w:lang w:val="ka-GE"/>
              </w:rPr>
              <w:t xml:space="preserve"> </w:t>
            </w:r>
            <w:r w:rsidRPr="289615FE">
              <w:rPr>
                <w:lang w:val="ka-GE"/>
              </w:rPr>
              <w:t>შეთანხმდნენ და დადე</w:t>
            </w:r>
            <w:r w:rsidR="00F7086A" w:rsidRPr="289615FE">
              <w:rPr>
                <w:lang w:val="ka-GE"/>
              </w:rPr>
              <w:t xml:space="preserve">ს </w:t>
            </w:r>
            <w:r w:rsidRPr="289615FE">
              <w:rPr>
                <w:lang w:val="ka-GE"/>
              </w:rPr>
              <w:t>ეს ხელშეკრულება შემდეგ</w:t>
            </w:r>
            <w:r w:rsidR="00F7086A" w:rsidRPr="289615FE">
              <w:rPr>
                <w:lang w:val="ka-GE"/>
              </w:rPr>
              <w:t>ი პირობებით</w:t>
            </w:r>
            <w:r w:rsidRPr="289615FE">
              <w:rPr>
                <w:lang w:val="ka-GE"/>
              </w:rPr>
              <w:t>:</w:t>
            </w:r>
          </w:p>
        </w:tc>
      </w:tr>
      <w:tr w:rsidR="002269C8" w:rsidRPr="00EC0EA8" w14:paraId="66BA2721" w14:textId="77777777" w:rsidTr="289615FE">
        <w:tc>
          <w:tcPr>
            <w:tcW w:w="4962" w:type="dxa"/>
          </w:tcPr>
          <w:p w14:paraId="4CB3EDE4" w14:textId="77777777" w:rsidR="00380EE4" w:rsidRPr="008047E8" w:rsidRDefault="00380EE4" w:rsidP="289615FE">
            <w:pPr>
              <w:jc w:val="center"/>
              <w:rPr>
                <w:rStyle w:val="Emphasis"/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1. Предмет договора</w:t>
            </w:r>
          </w:p>
          <w:p w14:paraId="48287FA9" w14:textId="77777777" w:rsidR="00682E40" w:rsidRDefault="00E92BE2" w:rsidP="00682E4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lang w:eastAsia="en-US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1.1. Арендодатель предоставляет</w:t>
            </w:r>
            <w:r w:rsidR="00262DC9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 арендатору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квартиру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общая квадратура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</w:rPr>
              <w:t xml:space="preserve">которой составляет </w:t>
            </w:r>
            <w:r w:rsidR="00271673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63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к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</w:rPr>
              <w:t xml:space="preserve">в.м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</w:rPr>
              <w:t xml:space="preserve">по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а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дрес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</w:rPr>
              <w:t>у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: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</w:rPr>
              <w:t>г. Тбилиси,</w:t>
            </w:r>
            <w:r w:rsidR="00FA2947">
              <w:rPr>
                <w:rStyle w:val="Hyperlink"/>
                <w:rFonts w:asciiTheme="minorHAnsi" w:hAnsiTheme="minorHAnsi"/>
                <w:color w:val="202124"/>
                <w:sz w:val="42"/>
                <w:szCs w:val="42"/>
                <w:lang w:val="ka-GE"/>
              </w:rPr>
              <w:t xml:space="preserve"> </w:t>
            </w:r>
            <w:r w:rsidR="00A63DB1" w:rsidRPr="00A63DB1">
              <w:rPr>
                <w:rFonts w:ascii="inherit" w:hAnsi="inherit"/>
                <w:color w:val="202124"/>
                <w:lang w:eastAsia="en-US"/>
              </w:rPr>
              <w:t>Улица</w:t>
            </w:r>
            <w:r w:rsidR="00FA2947">
              <w:rPr>
                <w:rFonts w:asciiTheme="minorHAnsi" w:hAnsiTheme="minorHAnsi"/>
                <w:color w:val="202124"/>
                <w:lang w:val="ka-GE" w:eastAsia="en-US"/>
              </w:rPr>
              <w:t xml:space="preserve"> </w:t>
            </w:r>
            <w:r w:rsidR="00FA2947" w:rsidRPr="00FA2947">
              <w:rPr>
                <w:rFonts w:ascii="inherit" w:hAnsi="inherit"/>
                <w:color w:val="202124"/>
                <w:lang w:eastAsia="en-US"/>
              </w:rPr>
              <w:t>Цеми</w:t>
            </w:r>
            <w:r w:rsidR="00A63DB1" w:rsidRPr="00A63DB1">
              <w:rPr>
                <w:rFonts w:ascii="inherit" w:hAnsi="inherit"/>
                <w:color w:val="202124"/>
                <w:lang w:eastAsia="en-US"/>
              </w:rPr>
              <w:t xml:space="preserve">  N3</w:t>
            </w:r>
          </w:p>
          <w:p w14:paraId="157DA026" w14:textId="6EACFC6F" w:rsidR="00A63DB1" w:rsidRPr="00A63DB1" w:rsidRDefault="00A63DB1" w:rsidP="00682E4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lang w:eastAsia="en-US"/>
              </w:rPr>
            </w:pPr>
            <w:r w:rsidRPr="00A63DB1">
              <w:rPr>
                <w:rFonts w:ascii="inherit" w:hAnsi="inherit"/>
                <w:color w:val="202124"/>
              </w:rPr>
              <w:t xml:space="preserve"> Этаж 12, N82</w:t>
            </w:r>
            <w:r w:rsidR="00682E40">
              <w:rPr>
                <w:rFonts w:ascii="inherit" w:hAnsi="inherit"/>
                <w:color w:val="202124"/>
              </w:rPr>
              <w:t xml:space="preserve">  </w:t>
            </w:r>
            <w:r w:rsidRPr="00A63DB1">
              <w:rPr>
                <w:rFonts w:ascii="inherit" w:hAnsi="inherit"/>
                <w:color w:val="202124"/>
              </w:rPr>
              <w:t xml:space="preserve"> 01.13.06.011.074.01.01.082</w:t>
            </w:r>
          </w:p>
          <w:p w14:paraId="2DBA2217" w14:textId="0F758DE7" w:rsidR="002269C8" w:rsidRPr="0099299F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58BA9329" w14:textId="77777777" w:rsidR="002E26FB" w:rsidRPr="00F17E85" w:rsidRDefault="002E26FB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 საგანი</w:t>
            </w:r>
          </w:p>
          <w:p w14:paraId="253E6BCC" w14:textId="06A70B59" w:rsidR="00A65B5E" w:rsidRPr="00682E40" w:rsidRDefault="00E92BE2" w:rsidP="00682E40">
            <w:pPr>
              <w:rPr>
                <w:lang w:val="ka-GE"/>
              </w:rPr>
            </w:pPr>
            <w:r w:rsidRPr="289615FE">
              <w:rPr>
                <w:lang w:val="ka-GE"/>
              </w:rPr>
              <w:t xml:space="preserve">მეიჯარე გადასცემს მოიჯარეს </w:t>
            </w:r>
            <w:r w:rsidR="00EC0EA8" w:rsidRPr="289615FE">
              <w:rPr>
                <w:lang w:val="ka-GE"/>
              </w:rPr>
              <w:t xml:space="preserve">ბინას </w:t>
            </w:r>
            <w:r w:rsidR="008047E8" w:rsidRPr="289615FE">
              <w:rPr>
                <w:lang w:val="ka-GE"/>
              </w:rPr>
              <w:t xml:space="preserve"> საერთო ფართობით </w:t>
            </w:r>
            <w:r w:rsidR="00F81DAD">
              <w:rPr>
                <w:lang w:val="ka-GE"/>
              </w:rPr>
              <w:t xml:space="preserve">63 </w:t>
            </w:r>
            <w:r w:rsidR="00EC0EA8" w:rsidRPr="289615FE">
              <w:rPr>
                <w:lang w:val="ka-GE"/>
              </w:rPr>
              <w:t>კ</w:t>
            </w:r>
            <w:r w:rsidR="000804EC" w:rsidRPr="289615FE">
              <w:rPr>
                <w:lang w:val="ka-GE"/>
              </w:rPr>
              <w:t xml:space="preserve">ვ.მ ფართს </w:t>
            </w:r>
            <w:r w:rsidRPr="289615FE">
              <w:rPr>
                <w:lang w:val="ka-GE"/>
              </w:rPr>
              <w:t xml:space="preserve">დროებით სარგებლობაში, </w:t>
            </w:r>
            <w:r w:rsidR="008047E8" w:rsidRPr="289615FE">
              <w:rPr>
                <w:lang w:val="ka-GE"/>
              </w:rPr>
              <w:t xml:space="preserve">მდებარე მისამართზე: ქალაქი თბილისი, </w:t>
            </w:r>
            <w:r w:rsidR="00491501" w:rsidRPr="00491501">
              <w:rPr>
                <w:lang w:val="ka-GE"/>
              </w:rPr>
              <w:t xml:space="preserve">ქუჩა ცემის N3 </w:t>
            </w:r>
            <w:r w:rsidR="00491501" w:rsidRPr="00682E40">
              <w:rPr>
                <w:lang w:val="ka-GE"/>
              </w:rPr>
              <w:t xml:space="preserve">სართული 12, N82 </w:t>
            </w:r>
            <w:r w:rsidR="00682E40">
              <w:rPr>
                <w:lang w:val="ru-RU"/>
              </w:rPr>
              <w:t xml:space="preserve">    </w:t>
            </w:r>
            <w:r w:rsidR="00491501" w:rsidRPr="00682E40">
              <w:rPr>
                <w:lang w:val="ka-GE"/>
              </w:rPr>
              <w:t>01.13.06.011.074.01.01.082</w:t>
            </w:r>
          </w:p>
        </w:tc>
      </w:tr>
      <w:tr w:rsidR="002269C8" w:rsidRPr="00F17E85" w14:paraId="01946F1A" w14:textId="77777777" w:rsidTr="289615FE">
        <w:tc>
          <w:tcPr>
            <w:tcW w:w="4962" w:type="dxa"/>
          </w:tcPr>
          <w:p w14:paraId="0E7C1BC5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2. Цели использования объекта аренды</w:t>
            </w:r>
          </w:p>
          <w:p w14:paraId="6429C96C" w14:textId="620D0878" w:rsidR="002269C8" w:rsidRPr="008047E8" w:rsidRDefault="00A65B5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ая квартира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будет использоваться Арендатором для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проживания.</w:t>
            </w:r>
          </w:p>
        </w:tc>
        <w:tc>
          <w:tcPr>
            <w:tcW w:w="5954" w:type="dxa"/>
          </w:tcPr>
          <w:p w14:paraId="322121B5" w14:textId="072BCD2A" w:rsidR="003B2440" w:rsidRDefault="003B2440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ობიექტის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გამოყენების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მიზნები</w:t>
            </w:r>
          </w:p>
          <w:p w14:paraId="3C16DEB1" w14:textId="77777777" w:rsidR="003B2440" w:rsidRPr="00F17E85" w:rsidRDefault="003B2440" w:rsidP="289615FE">
            <w:pPr>
              <w:pStyle w:val="ListParagraph"/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  <w:p w14:paraId="546A0025" w14:textId="38CBA24A" w:rsidR="002269C8" w:rsidRPr="00F17E85" w:rsidRDefault="00E92BE2" w:rsidP="289615FE">
            <w:pPr>
              <w:pStyle w:val="ListParagraph"/>
              <w:spacing w:after="200" w:line="276" w:lineRule="auto"/>
              <w:ind w:left="-31" w:firstLine="31"/>
              <w:rPr>
                <w:rFonts w:ascii="Calibri" w:eastAsia="Calibri" w:hAnsi="Calibri" w:cs="Calibri"/>
                <w:color w:val="FF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2.1.</w:t>
            </w:r>
            <w:r w:rsidRPr="289615FE">
              <w:rPr>
                <w:rFonts w:asciiTheme="minorHAnsi" w:eastAsiaTheme="minorEastAsia" w:hAnsiTheme="minorHAnsi" w:cstheme="minorBidi"/>
                <w:sz w:val="20"/>
                <w:szCs w:val="20"/>
                <w:lang w:val="ka-GE"/>
              </w:rPr>
              <w:t xml:space="preserve">საიჯარო </w:t>
            </w:r>
            <w:r w:rsidR="000804EC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ფართ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 მეიჯარე გამოიყენებს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საცხოვრებლად. </w:t>
            </w:r>
          </w:p>
        </w:tc>
      </w:tr>
      <w:tr w:rsidR="002269C8" w:rsidRPr="00F17E85" w14:paraId="4C82CAE8" w14:textId="77777777" w:rsidTr="289615FE">
        <w:tc>
          <w:tcPr>
            <w:tcW w:w="4962" w:type="dxa"/>
          </w:tcPr>
          <w:p w14:paraId="3676DBE3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 Срок аренды</w:t>
            </w:r>
          </w:p>
          <w:p w14:paraId="51A0C4B0" w14:textId="61306561" w:rsidR="002269C8" w:rsidRPr="00CD79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</w:t>
            </w:r>
            <w:r w:rsidR="00B015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Срок аренды может быть сокращен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только по соглашению сторон. </w:t>
            </w:r>
          </w:p>
          <w:p w14:paraId="57988C08" w14:textId="53D07D89" w:rsidR="002269C8" w:rsidRPr="00A63DB1" w:rsidRDefault="00B01579" w:rsidP="00A63DB1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  <w:lang w:eastAsia="en-US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3.2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. </w:t>
            </w:r>
            <w:r w:rsidR="00E92BE2" w:rsidRPr="289615FE">
              <w:rPr>
                <w:rFonts w:ascii="Calibri" w:eastAsia="Calibri" w:hAnsi="Calibri" w:cs="Calibri"/>
                <w:lang w:val="ka-GE"/>
              </w:rPr>
              <w:t>Нас</w:t>
            </w:r>
            <w:r w:rsidR="00F70090" w:rsidRPr="289615FE">
              <w:rPr>
                <w:rFonts w:ascii="Calibri" w:eastAsia="Calibri" w:hAnsi="Calibri" w:cs="Calibri"/>
                <w:lang w:val="ka-GE"/>
              </w:rPr>
              <w:t xml:space="preserve">тоящий договор действителен </w:t>
            </w:r>
            <w:r w:rsidR="19BC1E53" w:rsidRPr="289615FE">
              <w:rPr>
                <w:rFonts w:ascii="Calibri" w:eastAsia="Calibri" w:hAnsi="Calibri" w:cs="Calibri"/>
                <w:lang w:val="ka-GE"/>
              </w:rPr>
              <w:t xml:space="preserve">до  </w:t>
            </w:r>
            <w:r w:rsidR="767601E0" w:rsidRPr="289615FE">
              <w:rPr>
                <w:rFonts w:ascii="Calibri" w:eastAsia="Calibri" w:hAnsi="Calibri" w:cs="Calibri"/>
                <w:lang w:val="ka-GE"/>
              </w:rPr>
              <w:t xml:space="preserve"> </w:t>
            </w:r>
            <w:r w:rsidR="00CB3E43">
              <w:rPr>
                <w:rFonts w:asciiTheme="minorHAnsi" w:hAnsiTheme="minorHAnsi"/>
                <w:color w:val="202124"/>
                <w:lang w:val="ka-GE" w:eastAsia="en-US"/>
              </w:rPr>
              <w:t xml:space="preserve">5 </w:t>
            </w:r>
            <w:r w:rsidR="00682E40">
              <w:rPr>
                <w:rFonts w:ascii="inherit" w:hAnsi="inherit"/>
                <w:color w:val="202124"/>
                <w:lang w:eastAsia="en-US"/>
              </w:rPr>
              <w:t>Апреля</w:t>
            </w:r>
            <w:r w:rsidR="00A63DB1">
              <w:rPr>
                <w:rFonts w:asciiTheme="minorHAnsi" w:hAnsiTheme="minorHAnsi"/>
                <w:color w:val="202124"/>
                <w:lang w:val="ka-GE" w:eastAsia="en-US"/>
              </w:rPr>
              <w:t xml:space="preserve">   </w:t>
            </w:r>
            <w:r w:rsidR="444C0F54" w:rsidRPr="289615FE">
              <w:rPr>
                <w:rFonts w:ascii="Calibri" w:eastAsia="Calibri" w:hAnsi="Calibri" w:cs="Calibri"/>
                <w:lang w:val="ka-GE"/>
              </w:rPr>
              <w:t>-</w:t>
            </w:r>
            <w:r w:rsidR="45E1A15F" w:rsidRPr="289615FE">
              <w:rPr>
                <w:rFonts w:ascii="Calibri" w:eastAsia="Calibri" w:hAnsi="Calibri" w:cs="Calibri"/>
                <w:lang w:val="ka-GE"/>
              </w:rPr>
              <w:t>2023 года.</w:t>
            </w:r>
          </w:p>
        </w:tc>
        <w:tc>
          <w:tcPr>
            <w:tcW w:w="5954" w:type="dxa"/>
          </w:tcPr>
          <w:p w14:paraId="1240F809" w14:textId="77777777" w:rsidR="00527A12" w:rsidRPr="0099299F" w:rsidRDefault="00527A12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 ვადა</w:t>
            </w:r>
          </w:p>
          <w:p w14:paraId="2342F8BC" w14:textId="2AEB7CC0" w:rsidR="00B5145E" w:rsidRPr="008047E8" w:rsidRDefault="00F7086A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3.1. იჯარის ვადა შესაძლოა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ეწყდეს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დროზე ადრე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მხოლოდ მხარეთა შეთანხმებით</w:t>
            </w:r>
          </w:p>
          <w:p w14:paraId="5183E8B2" w14:textId="7B92D6C0" w:rsidR="00B5145E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3.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ეს ხელშეკრულება ძალაშია 2023 წლის </w:t>
            </w:r>
            <w:r w:rsidR="00CB3E43">
              <w:rPr>
                <w:rFonts w:ascii="Calibri" w:eastAsia="Calibri" w:hAnsi="Calibri" w:cs="Calibri"/>
                <w:sz w:val="20"/>
                <w:szCs w:val="20"/>
                <w:lang w:val="ka-GE"/>
              </w:rPr>
              <w:t>5</w:t>
            </w:r>
            <w:r w:rsidR="00491501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682E40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აპრილმდე </w:t>
            </w:r>
          </w:p>
        </w:tc>
      </w:tr>
      <w:tr w:rsidR="002269C8" w:rsidRPr="008047E8" w14:paraId="6245C073" w14:textId="77777777" w:rsidTr="289615FE">
        <w:tc>
          <w:tcPr>
            <w:tcW w:w="4962" w:type="dxa"/>
          </w:tcPr>
          <w:p w14:paraId="50AF02BE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4. Арендная плата</w:t>
            </w:r>
          </w:p>
          <w:p w14:paraId="65091268" w14:textId="33875A27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4.1.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Размер арендной платы за весь объект аренды в целом составляет </w:t>
            </w:r>
            <w:r w:rsidR="00A63DB1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800 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Американских долларов </w:t>
            </w:r>
            <w:r w:rsidR="008047E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каждый </w:t>
            </w:r>
            <w:r w:rsidR="00A65B5E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месяц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.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 </w:t>
            </w:r>
          </w:p>
          <w:p w14:paraId="28140263" w14:textId="4E4A2BEB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4.2 Оплата аренды производится в безналичным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2299855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или </w:t>
            </w:r>
            <w:r w:rsidR="49C22D7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наличным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порядке. 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Оплата должна быть произведена не позже </w:t>
            </w:r>
            <w:r w:rsidR="00A63DB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4 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6B075689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го числа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орендного месяца. </w:t>
            </w:r>
          </w:p>
          <w:p w14:paraId="0698ECFD" w14:textId="491FAC42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Банковские реквизиты:</w:t>
            </w:r>
          </w:p>
          <w:p w14:paraId="4A5CAA71" w14:textId="2E53458C" w:rsidR="594D6C18" w:rsidRDefault="54E65DD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 xml:space="preserve">JSC </w:t>
            </w:r>
            <w:r w:rsidR="45018435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--------------------------------------</w:t>
            </w:r>
          </w:p>
          <w:p w14:paraId="7C415526" w14:textId="78A2A063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Имя Получателя: </w:t>
            </w:r>
            <w:r w:rsidR="54E65DD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2474E6FB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--------------</w:t>
            </w:r>
          </w:p>
          <w:p w14:paraId="2E21E164" w14:textId="5C8447C4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4.3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Первая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Оплата аренды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производится по обоюдному соглашению сторон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0A4DFC6B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месяц</w:t>
            </w:r>
            <w:r w:rsidR="428F62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а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вперед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в сумме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CB3E43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1600 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$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7AAA5E2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первый </w:t>
            </w:r>
            <w:r w:rsidR="4987B17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месяц и за </w:t>
            </w:r>
            <w:r w:rsidR="2B1438DD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последние месяца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арендной стоимости. </w:t>
            </w:r>
          </w:p>
          <w:p w14:paraId="4B9D52EC" w14:textId="5DA23A86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D1F5037" w14:textId="69E222FF" w:rsidR="008047E8" w:rsidRPr="008047E8" w:rsidRDefault="00027012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 xml:space="preserve">4. </w:t>
            </w:r>
            <w:r w:rsidR="00E36D73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ანგარიშსწორება</w:t>
            </w:r>
          </w:p>
          <w:p w14:paraId="54F480AE" w14:textId="0BF68BE9" w:rsidR="007C60D1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4.1.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საიჯარო ობიექტის ქირა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შეადგენს</w:t>
            </w:r>
            <w:r w:rsidR="00F7086A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ყოველ თვე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(</w:t>
            </w:r>
            <w:r w:rsidR="00491501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800</w:t>
            </w:r>
            <w:r w:rsidR="52CFAF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)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აშშ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დოლარს</w:t>
            </w:r>
          </w:p>
          <w:p w14:paraId="2DA88F15" w14:textId="6D064D60" w:rsidR="00E92BE2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4.2. საიჯარო ქირ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მოიჯარ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იხდის 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უნაღდო ან ნაღდი  ანგარიშსწორებით საიჯარო თვის</w:t>
            </w:r>
            <w:r w:rsidR="00271673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ყოველ </w:t>
            </w:r>
            <w:r w:rsidR="00271673" w:rsidRPr="00682E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 რიცხვში</w:t>
            </w:r>
            <w:r w:rsidR="00271673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594D6C1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საბანკო ანგარიშზე.</w:t>
            </w:r>
          </w:p>
          <w:p w14:paraId="1FCC8561" w14:textId="3D6995AD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საბანკო რეკვიზიტები: </w:t>
            </w:r>
          </w:p>
          <w:p w14:paraId="4F722F6F" w14:textId="4FC355D8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>სს  “</w:t>
            </w:r>
            <w:r w:rsidR="29A7224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”</w:t>
            </w:r>
          </w:p>
          <w:p w14:paraId="3E476334" w14:textId="0BB06A9E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მიმღების სახელი:</w:t>
            </w:r>
            <w:r w:rsidR="66C7EF7A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</w:t>
            </w:r>
          </w:p>
          <w:p w14:paraId="5C73BCB4" w14:textId="519B457E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4.3 პირველ საიჯარო ქირას, ერთობლივი შეთანხმებით,  მოიჯარე იხდის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271673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1600 </w:t>
            </w:r>
            <w:r w:rsidR="51EAB2C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$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აშშ დოლარს </w:t>
            </w:r>
            <w:r w:rsidR="1B6597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</w:t>
            </w:r>
            <w:r w:rsidR="68DB404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ოდენობით.  პირველი </w:t>
            </w:r>
            <w:r w:rsidR="03B8A7F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და ბოლო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თანხას. </w:t>
            </w:r>
          </w:p>
          <w:p w14:paraId="2005CE85" w14:textId="59836D96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  <w:p w14:paraId="74AE6AD7" w14:textId="45190930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</w:tc>
      </w:tr>
      <w:tr w:rsidR="002269C8" w:rsidRPr="00EC0EA8" w14:paraId="1F4DCEAB" w14:textId="77777777" w:rsidTr="289615FE">
        <w:tc>
          <w:tcPr>
            <w:tcW w:w="4962" w:type="dxa"/>
          </w:tcPr>
          <w:p w14:paraId="28F4EFD8" w14:textId="2906009C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 xml:space="preserve">5. Порядок передачи 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имущества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в аренду</w:t>
            </w:r>
          </w:p>
          <w:p w14:paraId="4762CEAB" w14:textId="77777777" w:rsidR="000B443F" w:rsidRPr="000B443F" w:rsidRDefault="00A65B5E" w:rsidP="000B443F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lang w:eastAsia="en-US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5.1.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>ая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</w:rPr>
              <w:t>квартира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 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lang w:val="ka-GE"/>
              </w:rPr>
              <w:t xml:space="preserve">передается арендатору </w:t>
            </w:r>
            <w:r w:rsidR="000B443F" w:rsidRPr="000B443F">
              <w:rPr>
                <w:rFonts w:ascii="inherit" w:hAnsi="inherit"/>
                <w:color w:val="202124"/>
                <w:lang w:eastAsia="en-US"/>
              </w:rPr>
              <w:t>5 октября 2022 г.</w:t>
            </w:r>
          </w:p>
          <w:p w14:paraId="41B69028" w14:textId="50D83047" w:rsidR="00A65B5E" w:rsidRPr="000B443F" w:rsidRDefault="2210EB64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.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начала аренды</w:t>
            </w:r>
            <w:r w:rsidR="000B443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0B443F" w:rsidRPr="000B443F">
              <w:rPr>
                <w:lang w:val="ru-RU"/>
              </w:rPr>
              <w:br/>
            </w:r>
            <w:r w:rsidR="000B443F" w:rsidRPr="000B443F">
              <w:rPr>
                <w:rFonts w:ascii="Arial" w:hAnsi="Arial" w:cs="Arial"/>
                <w:color w:val="202124"/>
                <w:sz w:val="20"/>
                <w:szCs w:val="20"/>
                <w:shd w:val="clear" w:color="auto" w:fill="F8F9FA"/>
                <w:lang w:val="ru-RU"/>
              </w:rPr>
              <w:t xml:space="preserve">Начинается 5 октября 2022 г. и действует в течение </w:t>
            </w:r>
            <w:r w:rsidR="00682E40">
              <w:rPr>
                <w:rFonts w:ascii="Arial" w:hAnsi="Arial" w:cs="Arial"/>
                <w:color w:val="202124"/>
                <w:sz w:val="20"/>
                <w:szCs w:val="20"/>
                <w:shd w:val="clear" w:color="auto" w:fill="F8F9FA"/>
                <w:lang w:val="ru-RU"/>
              </w:rPr>
              <w:t>6</w:t>
            </w:r>
            <w:r w:rsidR="000B443F" w:rsidRPr="000B443F">
              <w:rPr>
                <w:rFonts w:ascii="Arial" w:hAnsi="Arial" w:cs="Arial"/>
                <w:color w:val="202124"/>
                <w:sz w:val="20"/>
                <w:szCs w:val="20"/>
                <w:shd w:val="clear" w:color="auto" w:fill="F8F9FA"/>
                <w:lang w:val="ru-RU"/>
              </w:rPr>
              <w:t xml:space="preserve"> месяцев.</w:t>
            </w:r>
          </w:p>
          <w:p w14:paraId="2D9CEA5B" w14:textId="336F9FDA" w:rsidR="00A65B5E" w:rsidRDefault="3695E5A3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Стороны должны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предупредить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друг друга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 желание продлевать контракт, за 1(один) месяц заранее</w:t>
            </w:r>
          </w:p>
          <w:p w14:paraId="7AECB1A8" w14:textId="2C8BD731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65687EA7" w14:textId="5028645F" w:rsidR="002269C8" w:rsidRPr="00F17E85" w:rsidRDefault="00E92BE2" w:rsidP="289615FE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5. საიჯარო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ქონების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გადაცემის წესი</w:t>
            </w:r>
          </w:p>
          <w:p w14:paraId="40986A0F" w14:textId="5774D92F" w:rsidR="001A676E" w:rsidRPr="008047E8" w:rsidRDefault="001A676E" w:rsidP="289615F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5.1. მოიჯარეს</w:t>
            </w:r>
            <w:r w:rsidR="001307F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ბინა</w:t>
            </w:r>
            <w:r w:rsidR="003841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გადაეცემა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2022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წლის 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3E43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5 ოქტომბერს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იჯარის ვადის ათვლა იწყება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2022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წლის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CB3E43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5 ოქტომბერს და ძალაშია</w:t>
            </w:r>
            <w:r w:rsidR="00682E40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        6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თვე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  </w:t>
            </w:r>
          </w:p>
          <w:p w14:paraId="492BC9EE" w14:textId="124982A7" w:rsidR="006B23DE" w:rsidRDefault="00E92BE2" w:rsidP="289615FE">
            <w:pPr>
              <w:rPr>
                <w:ins w:id="0" w:author="agamkrelidze@gmail.com" w:date="2022-07-13T13:46:00Z"/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მხარეებმა უნდა შეატყობინონ ერთმანეთს  იჯარის ვადის გაგრძელების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სურვილის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შესახებ ერთი თვით ადრე</w:t>
            </w:r>
          </w:p>
          <w:p w14:paraId="601EF946" w14:textId="1D1F38E7" w:rsidR="006B23DE" w:rsidRPr="008047E8" w:rsidRDefault="006B23DE" w:rsidP="289615FE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</w:p>
        </w:tc>
      </w:tr>
      <w:tr w:rsidR="002269C8" w:rsidRPr="00F17E85" w14:paraId="0232F9CE" w14:textId="77777777" w:rsidTr="289615FE">
        <w:trPr>
          <w:trHeight w:val="60"/>
        </w:trPr>
        <w:tc>
          <w:tcPr>
            <w:tcW w:w="4962" w:type="dxa"/>
          </w:tcPr>
          <w:p w14:paraId="7281F49F" w14:textId="43342ADE" w:rsidR="002269C8" w:rsidRPr="008047E8" w:rsidRDefault="00380EE4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6. Права и обязанности сторон</w:t>
            </w:r>
          </w:p>
          <w:p w14:paraId="7E3CBC85" w14:textId="618B6624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</w:t>
            </w:r>
            <w:r w:rsidR="767AECB7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01486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Обязан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ухаживат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ь за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квартирой</w:t>
            </w:r>
            <w:r w:rsidR="00027E2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63011C8D" w14:textId="2C00D206" w:rsidR="002269C8" w:rsidRPr="008047E8" w:rsidRDefault="78EAB9FB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6.2.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2D5A9C9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При случае ущерба квартиры арендодатель имеет право вычислить ущерб от депозита в  стоимости ущерба</w:t>
            </w:r>
          </w:p>
        </w:tc>
        <w:tc>
          <w:tcPr>
            <w:tcW w:w="5954" w:type="dxa"/>
          </w:tcPr>
          <w:p w14:paraId="5578CEF8" w14:textId="156EC1A8" w:rsidR="00FD099C" w:rsidRPr="00FD099C" w:rsidRDefault="00681EE0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pPrChange w:id="1" w:author="agamkrelidze@gmail.com" w:date="2022-07-13T13:40:00Z">
                <w:pPr>
                  <w:spacing w:after="200" w:line="276" w:lineRule="auto"/>
                  <w:jc w:val="center"/>
                </w:pPr>
              </w:pPrChange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2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6.</w:t>
            </w:r>
            <w:r w:rsidR="002E42B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3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 xml:space="preserve">მხარეების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4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უფლებები და მოვალეობებ</w:t>
            </w:r>
            <w:r w:rsidR="2EBCBE8D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ი</w:t>
            </w:r>
          </w:p>
          <w:p w14:paraId="6C4DC50B" w14:textId="0762A61D" w:rsidR="00FD099C" w:rsidRPr="00FD099C" w:rsidRDefault="37247805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6.1 მოიჯარე ვადლებულია მოუაროს ბინას</w:t>
            </w:r>
            <w:r w:rsidR="2F4CAD0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09E80C84" w14:textId="54B10045" w:rsidR="00FD099C" w:rsidRPr="00FD099C" w:rsidRDefault="2F4CAD0E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6.2 ბინის დაზიანების შემთხვევაში მოიჯარეს გამოექვითება </w:t>
            </w:r>
            <w:r w:rsidR="6DF1923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დაზიანების თანხა დეპოზიტიდან.</w:t>
            </w:r>
          </w:p>
          <w:p w14:paraId="09790149" w14:textId="226BB374" w:rsidR="00FD099C" w:rsidRPr="00FD099C" w:rsidRDefault="00FD099C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  <w:rPrChange w:id="5" w:author="agamkrelidze@gmail.com" w:date="2022-07-13T13:41:00Z">
                  <w:rPr>
                    <w:rFonts w:ascii="Sylfaen" w:hAnsi="Sylfaen"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</w:pPr>
          </w:p>
        </w:tc>
      </w:tr>
      <w:tr w:rsidR="00694144" w:rsidRPr="00F17E85" w14:paraId="30AF0660" w14:textId="77777777" w:rsidTr="289615FE">
        <w:tc>
          <w:tcPr>
            <w:tcW w:w="4962" w:type="dxa"/>
          </w:tcPr>
          <w:p w14:paraId="78A614B9" w14:textId="7930D329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7. Ответственность сторон</w:t>
            </w:r>
          </w:p>
          <w:p w14:paraId="7FE06CC0" w14:textId="5BB5F6FD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7.1 В случае нарушения </w:t>
            </w:r>
            <w:r w:rsidR="00F536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соглашения стороны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несут ответственность в соответствии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законодательством Грузии </w:t>
            </w:r>
          </w:p>
        </w:tc>
        <w:tc>
          <w:tcPr>
            <w:tcW w:w="5954" w:type="dxa"/>
          </w:tcPr>
          <w:p w14:paraId="5FB90A7E" w14:textId="77777777" w:rsidR="0028515B" w:rsidRPr="00F17E85" w:rsidRDefault="0028515B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7. მხარეთა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ვალდებულებები</w:t>
            </w:r>
          </w:p>
          <w:p w14:paraId="68F240DB" w14:textId="3336AAA1" w:rsidR="00694144" w:rsidRPr="00F17E85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7.1 შეთანხმების დარღვევი</w:t>
            </w:r>
            <w:r w:rsidR="0088073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სას,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მხარეები პასუხს აგებენ  საქართველოს მოქმედი კანონმდებლობით გათვალისწინებული წესით.</w:t>
            </w:r>
          </w:p>
        </w:tc>
      </w:tr>
      <w:tr w:rsidR="00694144" w:rsidRPr="00F17E85" w14:paraId="15C406CB" w14:textId="77777777" w:rsidTr="289615FE">
        <w:tc>
          <w:tcPr>
            <w:tcW w:w="4962" w:type="dxa"/>
          </w:tcPr>
          <w:p w14:paraId="45944B2B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8. Порядок возврата объекта аренды</w:t>
            </w:r>
          </w:p>
          <w:p w14:paraId="41C763CF" w14:textId="1420B8FB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По истечению срока аренды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обязан сдать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ю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квартиру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в таком же состоянии в каком принял от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я,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с учётом нормальной амортизации.</w:t>
            </w:r>
          </w:p>
        </w:tc>
        <w:tc>
          <w:tcPr>
            <w:tcW w:w="5954" w:type="dxa"/>
          </w:tcPr>
          <w:p w14:paraId="194CE0C1" w14:textId="77777777" w:rsidR="00392BD0" w:rsidRPr="00F17E85" w:rsidRDefault="00392BD0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8. 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ობიექტის დაბრუნების წესი</w:t>
            </w:r>
          </w:p>
          <w:p w14:paraId="69F92317" w14:textId="6F91ADE2" w:rsidR="00F11785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იჯარის ვადის გასვლის შემდეგ 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მოიჯარე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აბრუნებს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ბინას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თავდაპირველ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მდგომარეობ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აში, ნორმალური ცვეთის გათვალისწინებით.</w:t>
            </w:r>
          </w:p>
        </w:tc>
      </w:tr>
      <w:tr w:rsidR="00694144" w:rsidRPr="00F17E85" w14:paraId="401C5D5E" w14:textId="77777777" w:rsidTr="289615FE">
        <w:tc>
          <w:tcPr>
            <w:tcW w:w="4962" w:type="dxa"/>
          </w:tcPr>
          <w:p w14:paraId="1C4560A1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РЕШЕНИЕ СПОРНЫХ СИТУАЦИИ</w:t>
            </w:r>
          </w:p>
          <w:p w14:paraId="2C98D3E3" w14:textId="78F4D64A" w:rsidR="00380EE4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Споры и разногласия, возникающие при выполнении настоящего договора, будут разрешаться путем переговоров между сторонами.</w:t>
            </w:r>
          </w:p>
          <w:p w14:paraId="300C6A3B" w14:textId="099A1A5F" w:rsidR="008047E8" w:rsidRPr="008047E8" w:rsidRDefault="008047E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9.2 Если соглашение не будет достигнуто путем переговоров, в течение 14 дней или ни одна из сторон не будет участвовать в переговорной процедуре, то каждая из сторон имеет право обратиться в суд.</w:t>
            </w:r>
          </w:p>
        </w:tc>
        <w:tc>
          <w:tcPr>
            <w:tcW w:w="5954" w:type="dxa"/>
          </w:tcPr>
          <w:p w14:paraId="67542DE0" w14:textId="77777777" w:rsidR="00634262" w:rsidRPr="00F17E85" w:rsidRDefault="0063426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9. დავათა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გადაჭრის წესი</w:t>
            </w:r>
          </w:p>
          <w:p w14:paraId="2370DF6A" w14:textId="32F29808" w:rsidR="00634262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ამ ხელშეკრულების შესრულების დროს წარმოშობილი დავები და უთანხმოებანი გადაიჭრება მხარეთა შორის მოლაპარაკებ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ი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ს გზით. </w:t>
            </w:r>
          </w:p>
          <w:p w14:paraId="3C37B4B5" w14:textId="54012C6B" w:rsidR="00694144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9.2 იმ შემთხვევაში, თუ შეთანხმება მოლაპარაკებების გზით არ მიიღწევა, 14 დღის განმავლობაში ან რომელიმე მხარე არ 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იღებს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მონაწილეობ</w:t>
            </w:r>
            <w:r w:rsidR="00817B8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მოლაპარაკ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ებათა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პროცედურაში, მაშინ თითოეულ მხარეს უფლება აქვს მიმართოს სასამართლოს.</w:t>
            </w:r>
          </w:p>
        </w:tc>
      </w:tr>
      <w:tr w:rsidR="00694144" w:rsidRPr="00F7086A" w14:paraId="2049627C" w14:textId="77777777" w:rsidTr="289615FE">
        <w:tc>
          <w:tcPr>
            <w:tcW w:w="4962" w:type="dxa"/>
          </w:tcPr>
          <w:p w14:paraId="1B36C248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 Другие условия</w:t>
            </w:r>
          </w:p>
          <w:p w14:paraId="7A3CDEF5" w14:textId="63CDD36F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Вопросы которые не урегулированы этим договором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регулируются законодательством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Грузии</w:t>
            </w:r>
          </w:p>
          <w:p w14:paraId="68777200" w14:textId="0AA1EC1C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Условия Договора могут быть изменены только по согласию сторон, оформленному в виде дополнительного соглашения к настоящему Договору.  </w:t>
            </w:r>
          </w:p>
          <w:p w14:paraId="1FF6BC1C" w14:textId="3E875DBD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3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В случае если один или несколько пунктов этого договора потеряют силу в связи с изменением законодательства или по решению суда лил по другой причине, то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изменные пункты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 буду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т распостронят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ь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ся на весь договор и остальные правила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оговоренные договором будут действительны.</w:t>
            </w:r>
          </w:p>
          <w:p w14:paraId="1431202C" w14:textId="6B315FF4" w:rsidR="008047E8" w:rsidRPr="008047E8" w:rsidRDefault="00E92BE2" w:rsidP="289615F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bookmarkStart w:id="6" w:name="_GoBack"/>
            <w:bookmarkEnd w:id="6"/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E75CC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Настоящий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договор составлен на двух языках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(Русском и грузинском) в двух экземплярах, из которых п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ервый находится у  Арендодателя , а второй - у Арендатора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</w:t>
            </w:r>
            <w:r w:rsidR="00D127EB" w:rsidRPr="00D127EB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Приоритет отдается грузинскому тексту.</w:t>
            </w:r>
          </w:p>
          <w:p w14:paraId="59C2EB29" w14:textId="77777777" w:rsidR="00694144" w:rsidRPr="008047E8" w:rsidRDefault="00694144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25C46E85" w14:textId="449B5999" w:rsidR="00694144" w:rsidRPr="00F17E85" w:rsidRDefault="00817B8E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 სხვა პირობები</w:t>
            </w:r>
          </w:p>
          <w:p w14:paraId="7BD0A9FF" w14:textId="5B2041CC" w:rsidR="00295480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10.1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საკითხები, რომლებიც არ არის განსაზღვრული წინამდებარე ხელშეკრულებით რეგულირდება საქართველოს მოქმედი კანონმდებლობით. </w:t>
            </w:r>
          </w:p>
          <w:p w14:paraId="1003A921" w14:textId="77777777" w:rsidR="00D127EB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წინამდებრე ხელშეკრულებაში ცვლილებების შეტანა შესაძლებელია მხოლოდ მხარეთა შეთანხმებით, რომელიც დაერთვება წინამდებარე ხელშეკრულებს, როგორც დამატებითი შეთანხმება.</w:t>
            </w:r>
          </w:p>
          <w:p w14:paraId="70F81DC4" w14:textId="0117FAF8" w:rsidR="00295480" w:rsidRPr="00817B8E" w:rsidRDefault="00776D55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10.3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ამ ხელშეკრულების რომელიმე დებულების ძალადაკარგულად ცნობას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საკანონმდებლო ცვლილებების, სასამართლოს გადაწყვეტილების ან სხვა გარემოებების საფუძველზე, არ ექნება გავლენა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წინამდებარე ხელშეკრულების სხვა დებულებების ნამდვილობაზე. ასეთ შემთხვევაში მხარეები კისრულობენ ვალდებულებას კეთილსინდისიერად მოილაპარაკონ, იმისათვის, რომ ხელშეკრულებაში შეიტანონ ისეთი ცვლილებები, რომლებიც შეძლებისდაგვარად შეინარჩუნებენ მხარეთა თავდაპირველ მიზანს.</w:t>
            </w:r>
          </w:p>
          <w:p w14:paraId="4285C0FC" w14:textId="057A6950" w:rsidR="00E75CC2" w:rsidRPr="00F17E85" w:rsidRDefault="009B2C57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10.4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ხელშეკრულება შედგენილია ორ ენაზე (რუსული და ქართული) ორ იდენტურ ეგზემპლარად ორივე მხარისთვის.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7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პრიორიტეტულად მიიჩნევა</w:t>
            </w:r>
            <w:r w:rsidR="426C3EC5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F64F0B"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8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ქართული</w:t>
            </w:r>
            <w:r w:rsidR="2E50926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ins w:id="9" w:author="agamkrelidze@gmail.com" w:date="2022-07-13T14:02:00Z">
              <w:r w:rsidR="00F64F0B" w:rsidRPr="289615FE">
                <w:rPr>
                  <w:rFonts w:ascii="Calibri" w:eastAsia="Calibri" w:hAnsi="Calibri" w:cs="Calibri"/>
                  <w:sz w:val="20"/>
                  <w:szCs w:val="20"/>
                  <w:lang w:val="ka-GE"/>
                  <w:rPrChange w:id="10" w:author="agamkrelidze@gmail.com" w:date="2022-07-13T14:02:00Z">
                    <w:rPr>
                      <w:rFonts w:ascii="Sylfaen" w:hAnsi="Sylfaen"/>
                      <w:sz w:val="20"/>
                      <w:szCs w:val="20"/>
                      <w:highlight w:val="yellow"/>
                      <w:lang w:val="ka-GE"/>
                    </w:rPr>
                  </w:rPrChange>
                </w:rPr>
                <w:t xml:space="preserve"> </w:t>
              </w:r>
            </w:ins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11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ტექსტი.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</w:p>
        </w:tc>
      </w:tr>
      <w:tr w:rsidR="00694144" w:rsidRPr="00F7086A" w14:paraId="20705260" w14:textId="77777777" w:rsidTr="289615FE">
        <w:tc>
          <w:tcPr>
            <w:tcW w:w="4962" w:type="dxa"/>
          </w:tcPr>
          <w:p w14:paraId="3A53E7D8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Статья 11. РЕКВИЗИТЫ СТОРОН</w:t>
            </w:r>
          </w:p>
          <w:p w14:paraId="3FF2172B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Стороны обязуются незамедлительно информировать друг друга об изменениях данных прописанных в этом пункте.</w:t>
            </w:r>
          </w:p>
          <w:p w14:paraId="456FB452" w14:textId="77777777" w:rsidR="00694144" w:rsidRPr="008047E8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BA1696A" w14:textId="77777777" w:rsid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მუხლი 11. მხარეთა რეკვიზიტები</w:t>
            </w:r>
          </w:p>
          <w:p w14:paraId="794FE34B" w14:textId="751E6061" w:rsidR="00D6375A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მხარეები ვალდებულნი არიან დაუყონებლივ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შეატყობინო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ნ ერთმანეთ ამ პუნქტში მითითებული რეკვიზიტების შეცვლის თაობაზე.</w:t>
            </w:r>
          </w:p>
          <w:p w14:paraId="08CFA16C" w14:textId="77777777" w:rsidR="00694144" w:rsidRPr="00F17E85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</w:tr>
      <w:tr w:rsidR="00694144" w:rsidRPr="00336198" w14:paraId="06509825" w14:textId="77777777" w:rsidTr="289615FE">
        <w:trPr>
          <w:trHeight w:val="3743"/>
        </w:trPr>
        <w:tc>
          <w:tcPr>
            <w:tcW w:w="4962" w:type="dxa"/>
          </w:tcPr>
          <w:p w14:paraId="6F2AF43B" w14:textId="00D2D47F" w:rsidR="008047E8" w:rsidRPr="00F17E85" w:rsidRDefault="008047E8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მეიჯარე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/ Арендодатель</w:t>
            </w:r>
          </w:p>
          <w:p w14:paraId="67DE6559" w14:textId="5E6B63D2" w:rsidR="0099299F" w:rsidRPr="008047E8" w:rsidRDefault="0099299F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.........................................................................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</w:t>
            </w:r>
          </w:p>
          <w:p w14:paraId="010DCE5E" w14:textId="15D79FD7" w:rsidR="00D66288" w:rsidRPr="008047E8" w:rsidRDefault="00D66288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7777CE6" w14:textId="77777777" w:rsidR="008047E8" w:rsidRPr="008047E8" w:rsidRDefault="008047E8" w:rsidP="008047E8">
            <w:pPr>
              <w:spacing w:after="120" w:line="276" w:lineRule="auto"/>
              <w:rPr>
                <w:rFonts w:cstheme="minorHAnsi"/>
                <w:b/>
                <w:sz w:val="20"/>
                <w:szCs w:val="20"/>
                <w:lang w:val="ka-GE"/>
              </w:rPr>
            </w:pPr>
            <w:r w:rsidRPr="008047E8">
              <w:rPr>
                <w:rFonts w:cstheme="minorHAnsi"/>
                <w:b/>
                <w:lang w:val="ka-GE"/>
              </w:rPr>
              <w:t xml:space="preserve">მოიჯარე/Арендатор </w:t>
            </w:r>
          </w:p>
          <w:p w14:paraId="69B600FB" w14:textId="35D68267" w:rsidR="00D66288" w:rsidRPr="00F17E85" w:rsidRDefault="0099299F" w:rsidP="008047E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cstheme="minorHAnsi"/>
                <w:b/>
                <w:lang w:val="ru-RU"/>
              </w:rPr>
              <w:t>................................................................................</w:t>
            </w:r>
          </w:p>
        </w:tc>
      </w:tr>
    </w:tbl>
    <w:p w14:paraId="5CE979B0" w14:textId="77777777" w:rsidR="002269C8" w:rsidRPr="00F17E85" w:rsidRDefault="002269C8" w:rsidP="003976B6">
      <w:pPr>
        <w:rPr>
          <w:rFonts w:ascii="Sylfaen" w:hAnsi="Sylfaen"/>
          <w:lang w:val="ka-GE"/>
        </w:rPr>
      </w:pPr>
    </w:p>
    <w:sectPr w:rsidR="002269C8" w:rsidRPr="00F17E85" w:rsidSect="00336198">
      <w:footerReference w:type="default" r:id="rId8"/>
      <w:pgSz w:w="12240" w:h="15840"/>
      <w:pgMar w:top="28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3BD2" w14:textId="77777777" w:rsidR="00441D63" w:rsidRDefault="00441D63" w:rsidP="003976B6">
      <w:pPr>
        <w:spacing w:after="0" w:line="240" w:lineRule="auto"/>
      </w:pPr>
      <w:r>
        <w:separator/>
      </w:r>
    </w:p>
  </w:endnote>
  <w:endnote w:type="continuationSeparator" w:id="0">
    <w:p w14:paraId="0971ABE6" w14:textId="77777777" w:rsidR="00441D63" w:rsidRDefault="00441D63" w:rsidP="0039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67B02" w14:textId="77777777" w:rsidR="003976B6" w:rsidRPr="00146D60" w:rsidRDefault="003976B6" w:rsidP="003976B6">
    <w:pPr>
      <w:pStyle w:val="Footer"/>
      <w:rPr>
        <w:lang w:val="ru-RU"/>
      </w:rPr>
    </w:pPr>
  </w:p>
  <w:p w14:paraId="5739FF73" w14:textId="77777777" w:rsidR="003976B6" w:rsidRPr="003976B6" w:rsidRDefault="003976B6">
    <w:pPr>
      <w:pStyle w:val="Footer"/>
      <w:rPr>
        <w:lang w:val="ru-RU"/>
      </w:rPr>
    </w:pPr>
  </w:p>
  <w:p w14:paraId="6709C534" w14:textId="77777777" w:rsidR="003976B6" w:rsidRDefault="0039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F8627" w14:textId="77777777" w:rsidR="00441D63" w:rsidRDefault="00441D63" w:rsidP="003976B6">
      <w:pPr>
        <w:spacing w:after="0" w:line="240" w:lineRule="auto"/>
      </w:pPr>
      <w:r>
        <w:separator/>
      </w:r>
    </w:p>
  </w:footnote>
  <w:footnote w:type="continuationSeparator" w:id="0">
    <w:p w14:paraId="2BF1C87D" w14:textId="77777777" w:rsidR="00441D63" w:rsidRDefault="00441D63" w:rsidP="003976B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TPoMFQv4Jgpq" int2:id="vwO2t7S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F2993"/>
    <w:multiLevelType w:val="multilevel"/>
    <w:tmpl w:val="D074A8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D172319"/>
    <w:multiLevelType w:val="multilevel"/>
    <w:tmpl w:val="6BECA4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4FA24A9F"/>
    <w:multiLevelType w:val="multilevel"/>
    <w:tmpl w:val="2DE410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CB26C52"/>
    <w:multiLevelType w:val="hybridMultilevel"/>
    <w:tmpl w:val="86701FD6"/>
    <w:lvl w:ilvl="0" w:tplc="A910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24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0D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0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6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A5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4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0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8137E"/>
    <w:multiLevelType w:val="hybridMultilevel"/>
    <w:tmpl w:val="FB9C54B6"/>
    <w:lvl w:ilvl="0" w:tplc="310E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D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64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2D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C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3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4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440FD"/>
    <w:multiLevelType w:val="multilevel"/>
    <w:tmpl w:val="D6643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amkrelidze@gmail.com">
    <w15:presenceInfo w15:providerId="Windows Live" w15:userId="d149a09a8f8e8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4D"/>
    <w:rsid w:val="00014861"/>
    <w:rsid w:val="00027012"/>
    <w:rsid w:val="00027E2D"/>
    <w:rsid w:val="00035BE6"/>
    <w:rsid w:val="000546C1"/>
    <w:rsid w:val="000804EC"/>
    <w:rsid w:val="00096DF9"/>
    <w:rsid w:val="000A4AC0"/>
    <w:rsid w:val="000B443F"/>
    <w:rsid w:val="000B4790"/>
    <w:rsid w:val="000D5382"/>
    <w:rsid w:val="000D5E97"/>
    <w:rsid w:val="000E0F1E"/>
    <w:rsid w:val="000F238B"/>
    <w:rsid w:val="0010395D"/>
    <w:rsid w:val="00117430"/>
    <w:rsid w:val="00126012"/>
    <w:rsid w:val="001307F5"/>
    <w:rsid w:val="00165C94"/>
    <w:rsid w:val="0017050E"/>
    <w:rsid w:val="001A4661"/>
    <w:rsid w:val="001A676E"/>
    <w:rsid w:val="001B131A"/>
    <w:rsid w:val="001C6541"/>
    <w:rsid w:val="001D60FB"/>
    <w:rsid w:val="00207FBF"/>
    <w:rsid w:val="00212D8E"/>
    <w:rsid w:val="002144EA"/>
    <w:rsid w:val="002149F3"/>
    <w:rsid w:val="00215795"/>
    <w:rsid w:val="00216C74"/>
    <w:rsid w:val="002269C8"/>
    <w:rsid w:val="00233E01"/>
    <w:rsid w:val="00237F9B"/>
    <w:rsid w:val="00246B1F"/>
    <w:rsid w:val="00262DC9"/>
    <w:rsid w:val="00271673"/>
    <w:rsid w:val="0028515B"/>
    <w:rsid w:val="00286783"/>
    <w:rsid w:val="002903A2"/>
    <w:rsid w:val="00295480"/>
    <w:rsid w:val="002C11BB"/>
    <w:rsid w:val="002C1613"/>
    <w:rsid w:val="002D3587"/>
    <w:rsid w:val="002E26FB"/>
    <w:rsid w:val="002E42B8"/>
    <w:rsid w:val="003160E5"/>
    <w:rsid w:val="00320B63"/>
    <w:rsid w:val="00336198"/>
    <w:rsid w:val="00340BCB"/>
    <w:rsid w:val="00344A77"/>
    <w:rsid w:val="00347CEC"/>
    <w:rsid w:val="003741F2"/>
    <w:rsid w:val="00380EE4"/>
    <w:rsid w:val="00384179"/>
    <w:rsid w:val="00392BD0"/>
    <w:rsid w:val="003976B6"/>
    <w:rsid w:val="003A39FA"/>
    <w:rsid w:val="003B2440"/>
    <w:rsid w:val="003B69E2"/>
    <w:rsid w:val="003D20D4"/>
    <w:rsid w:val="003E1ABF"/>
    <w:rsid w:val="003E5897"/>
    <w:rsid w:val="003F75E0"/>
    <w:rsid w:val="004224C4"/>
    <w:rsid w:val="00427D5F"/>
    <w:rsid w:val="00441D63"/>
    <w:rsid w:val="00457E6B"/>
    <w:rsid w:val="00464543"/>
    <w:rsid w:val="00467D7F"/>
    <w:rsid w:val="00491501"/>
    <w:rsid w:val="004B4811"/>
    <w:rsid w:val="004B704D"/>
    <w:rsid w:val="004D1214"/>
    <w:rsid w:val="004E48B8"/>
    <w:rsid w:val="00507D2D"/>
    <w:rsid w:val="005155C6"/>
    <w:rsid w:val="00517E40"/>
    <w:rsid w:val="005214FF"/>
    <w:rsid w:val="00525EE9"/>
    <w:rsid w:val="00527A12"/>
    <w:rsid w:val="005810F4"/>
    <w:rsid w:val="005C1DA4"/>
    <w:rsid w:val="005D0C10"/>
    <w:rsid w:val="006029E8"/>
    <w:rsid w:val="00603AC2"/>
    <w:rsid w:val="006134CD"/>
    <w:rsid w:val="00620B87"/>
    <w:rsid w:val="00621AD0"/>
    <w:rsid w:val="00634262"/>
    <w:rsid w:val="0065613D"/>
    <w:rsid w:val="0065663D"/>
    <w:rsid w:val="00681EE0"/>
    <w:rsid w:val="00682E40"/>
    <w:rsid w:val="00694144"/>
    <w:rsid w:val="006A68E3"/>
    <w:rsid w:val="006B23DE"/>
    <w:rsid w:val="006C28C5"/>
    <w:rsid w:val="006D2521"/>
    <w:rsid w:val="006D45C5"/>
    <w:rsid w:val="006D52A7"/>
    <w:rsid w:val="006D56CD"/>
    <w:rsid w:val="00704667"/>
    <w:rsid w:val="007207E4"/>
    <w:rsid w:val="00763720"/>
    <w:rsid w:val="0076735B"/>
    <w:rsid w:val="00774EEF"/>
    <w:rsid w:val="00776D55"/>
    <w:rsid w:val="007854EC"/>
    <w:rsid w:val="007A49E8"/>
    <w:rsid w:val="007B3323"/>
    <w:rsid w:val="007C60D1"/>
    <w:rsid w:val="007E1F20"/>
    <w:rsid w:val="008047E8"/>
    <w:rsid w:val="00817B8E"/>
    <w:rsid w:val="00823345"/>
    <w:rsid w:val="008508CD"/>
    <w:rsid w:val="008614ED"/>
    <w:rsid w:val="0088073D"/>
    <w:rsid w:val="00885055"/>
    <w:rsid w:val="008A70D8"/>
    <w:rsid w:val="008B350D"/>
    <w:rsid w:val="008B7C5D"/>
    <w:rsid w:val="009273E4"/>
    <w:rsid w:val="009623B8"/>
    <w:rsid w:val="00964CED"/>
    <w:rsid w:val="00965E2F"/>
    <w:rsid w:val="00970D8E"/>
    <w:rsid w:val="0099299F"/>
    <w:rsid w:val="00992B07"/>
    <w:rsid w:val="009B2C57"/>
    <w:rsid w:val="009D041A"/>
    <w:rsid w:val="009D94BF"/>
    <w:rsid w:val="009E762E"/>
    <w:rsid w:val="00A24C82"/>
    <w:rsid w:val="00A25BBE"/>
    <w:rsid w:val="00A63DB1"/>
    <w:rsid w:val="00A65B5E"/>
    <w:rsid w:val="00A7631B"/>
    <w:rsid w:val="00A96D5A"/>
    <w:rsid w:val="00AA7F8F"/>
    <w:rsid w:val="00AB0F56"/>
    <w:rsid w:val="00AB62BB"/>
    <w:rsid w:val="00AD4C57"/>
    <w:rsid w:val="00B01579"/>
    <w:rsid w:val="00B07CE9"/>
    <w:rsid w:val="00B5145E"/>
    <w:rsid w:val="00B7535D"/>
    <w:rsid w:val="00B75554"/>
    <w:rsid w:val="00BA1EE1"/>
    <w:rsid w:val="00BB0D1E"/>
    <w:rsid w:val="00BB535E"/>
    <w:rsid w:val="00BB7007"/>
    <w:rsid w:val="00BC5150"/>
    <w:rsid w:val="00BD6EB6"/>
    <w:rsid w:val="00BE5A14"/>
    <w:rsid w:val="00BF52A7"/>
    <w:rsid w:val="00C11037"/>
    <w:rsid w:val="00C3023A"/>
    <w:rsid w:val="00C83399"/>
    <w:rsid w:val="00C86D87"/>
    <w:rsid w:val="00C971E4"/>
    <w:rsid w:val="00CB3E43"/>
    <w:rsid w:val="00CD2A65"/>
    <w:rsid w:val="00CD4EAC"/>
    <w:rsid w:val="00CD79E8"/>
    <w:rsid w:val="00CF3223"/>
    <w:rsid w:val="00CF75C6"/>
    <w:rsid w:val="00D07BFD"/>
    <w:rsid w:val="00D127EB"/>
    <w:rsid w:val="00D33B84"/>
    <w:rsid w:val="00D57028"/>
    <w:rsid w:val="00D6375A"/>
    <w:rsid w:val="00D66288"/>
    <w:rsid w:val="00D7CA8E"/>
    <w:rsid w:val="00DC09B7"/>
    <w:rsid w:val="00DE703A"/>
    <w:rsid w:val="00E36D73"/>
    <w:rsid w:val="00E37190"/>
    <w:rsid w:val="00E53F5B"/>
    <w:rsid w:val="00E6500A"/>
    <w:rsid w:val="00E75CC2"/>
    <w:rsid w:val="00E92BE2"/>
    <w:rsid w:val="00E95A46"/>
    <w:rsid w:val="00EA08DE"/>
    <w:rsid w:val="00EB6EDE"/>
    <w:rsid w:val="00EC0EA8"/>
    <w:rsid w:val="00F0607E"/>
    <w:rsid w:val="00F11785"/>
    <w:rsid w:val="00F17E85"/>
    <w:rsid w:val="00F21508"/>
    <w:rsid w:val="00F23EE7"/>
    <w:rsid w:val="00F23F36"/>
    <w:rsid w:val="00F3538B"/>
    <w:rsid w:val="00F5038C"/>
    <w:rsid w:val="00F536C8"/>
    <w:rsid w:val="00F578BF"/>
    <w:rsid w:val="00F64F0B"/>
    <w:rsid w:val="00F70090"/>
    <w:rsid w:val="00F7086A"/>
    <w:rsid w:val="00F81DAD"/>
    <w:rsid w:val="00F83AD0"/>
    <w:rsid w:val="00FA2947"/>
    <w:rsid w:val="00FD099C"/>
    <w:rsid w:val="01939391"/>
    <w:rsid w:val="01B9C52E"/>
    <w:rsid w:val="023D720A"/>
    <w:rsid w:val="02403D03"/>
    <w:rsid w:val="02513B1F"/>
    <w:rsid w:val="0257739D"/>
    <w:rsid w:val="02BEFE9F"/>
    <w:rsid w:val="034A63B4"/>
    <w:rsid w:val="034FE162"/>
    <w:rsid w:val="0386DD45"/>
    <w:rsid w:val="03941DC1"/>
    <w:rsid w:val="03B8A7F8"/>
    <w:rsid w:val="04182079"/>
    <w:rsid w:val="04598F12"/>
    <w:rsid w:val="046F37C6"/>
    <w:rsid w:val="0486F490"/>
    <w:rsid w:val="04C88D7A"/>
    <w:rsid w:val="052634F9"/>
    <w:rsid w:val="05550FB3"/>
    <w:rsid w:val="0567FB37"/>
    <w:rsid w:val="057A96C3"/>
    <w:rsid w:val="05ED6F15"/>
    <w:rsid w:val="0601303B"/>
    <w:rsid w:val="061A1BDF"/>
    <w:rsid w:val="064DDC57"/>
    <w:rsid w:val="066B53B8"/>
    <w:rsid w:val="067B0F44"/>
    <w:rsid w:val="0727E070"/>
    <w:rsid w:val="07452087"/>
    <w:rsid w:val="0804FD6D"/>
    <w:rsid w:val="082B69FB"/>
    <w:rsid w:val="08AA5724"/>
    <w:rsid w:val="08C2BD2F"/>
    <w:rsid w:val="08EE6D19"/>
    <w:rsid w:val="0913D42F"/>
    <w:rsid w:val="099300AA"/>
    <w:rsid w:val="09EB0B83"/>
    <w:rsid w:val="0A462785"/>
    <w:rsid w:val="0A4DFC6B"/>
    <w:rsid w:val="0A510249"/>
    <w:rsid w:val="0ACE0579"/>
    <w:rsid w:val="0AD4A15E"/>
    <w:rsid w:val="0AE2CC42"/>
    <w:rsid w:val="0B214D7A"/>
    <w:rsid w:val="0B4B569F"/>
    <w:rsid w:val="0B84A5B7"/>
    <w:rsid w:val="0BE18CAE"/>
    <w:rsid w:val="0C0E38B4"/>
    <w:rsid w:val="0C30102F"/>
    <w:rsid w:val="0C647515"/>
    <w:rsid w:val="0C7913EB"/>
    <w:rsid w:val="0CE42595"/>
    <w:rsid w:val="0D0CCEBD"/>
    <w:rsid w:val="0D8ADD30"/>
    <w:rsid w:val="0DAA0915"/>
    <w:rsid w:val="0E100F4E"/>
    <w:rsid w:val="0E3A5BCF"/>
    <w:rsid w:val="0E6694BE"/>
    <w:rsid w:val="0E6D1751"/>
    <w:rsid w:val="0EE64A29"/>
    <w:rsid w:val="0EFEBFCB"/>
    <w:rsid w:val="0F9BEF65"/>
    <w:rsid w:val="0FF3CE3B"/>
    <w:rsid w:val="1005862C"/>
    <w:rsid w:val="10153C0D"/>
    <w:rsid w:val="10233E33"/>
    <w:rsid w:val="10AA728D"/>
    <w:rsid w:val="11038152"/>
    <w:rsid w:val="1147B010"/>
    <w:rsid w:val="1166ACD3"/>
    <w:rsid w:val="119E3580"/>
    <w:rsid w:val="11B3CD39"/>
    <w:rsid w:val="1236608D"/>
    <w:rsid w:val="12615DEE"/>
    <w:rsid w:val="12DCB977"/>
    <w:rsid w:val="12E7A0C9"/>
    <w:rsid w:val="1336753D"/>
    <w:rsid w:val="133A05E1"/>
    <w:rsid w:val="134CDCCF"/>
    <w:rsid w:val="13736521"/>
    <w:rsid w:val="138E55EE"/>
    <w:rsid w:val="1458B1A3"/>
    <w:rsid w:val="14777480"/>
    <w:rsid w:val="147C9A07"/>
    <w:rsid w:val="14BAA48C"/>
    <w:rsid w:val="15520B20"/>
    <w:rsid w:val="15603F4C"/>
    <w:rsid w:val="1615C046"/>
    <w:rsid w:val="1655FA71"/>
    <w:rsid w:val="1658B997"/>
    <w:rsid w:val="167FE3D2"/>
    <w:rsid w:val="16927FB7"/>
    <w:rsid w:val="1711BF36"/>
    <w:rsid w:val="171E10F3"/>
    <w:rsid w:val="1724029C"/>
    <w:rsid w:val="179D89B6"/>
    <w:rsid w:val="17AF1542"/>
    <w:rsid w:val="17B02A9A"/>
    <w:rsid w:val="181BB433"/>
    <w:rsid w:val="18204DF2"/>
    <w:rsid w:val="18230EBD"/>
    <w:rsid w:val="182E5018"/>
    <w:rsid w:val="18420A27"/>
    <w:rsid w:val="1853BE19"/>
    <w:rsid w:val="18CD8FD7"/>
    <w:rsid w:val="190E9337"/>
    <w:rsid w:val="196AB2E5"/>
    <w:rsid w:val="19BC1E53"/>
    <w:rsid w:val="19E5440F"/>
    <w:rsid w:val="1A62749C"/>
    <w:rsid w:val="1A69B944"/>
    <w:rsid w:val="1A80D8C3"/>
    <w:rsid w:val="1A951CD2"/>
    <w:rsid w:val="1AE6459A"/>
    <w:rsid w:val="1B2C2ABA"/>
    <w:rsid w:val="1B418722"/>
    <w:rsid w:val="1B5AAF7F"/>
    <w:rsid w:val="1B6597C8"/>
    <w:rsid w:val="1B811C0D"/>
    <w:rsid w:val="1B8C33BC"/>
    <w:rsid w:val="1BA646C3"/>
    <w:rsid w:val="1BEC083C"/>
    <w:rsid w:val="1BF98B59"/>
    <w:rsid w:val="1C441F2B"/>
    <w:rsid w:val="1C828665"/>
    <w:rsid w:val="1CB4CB73"/>
    <w:rsid w:val="1CEC0FF3"/>
    <w:rsid w:val="1D4DF0E2"/>
    <w:rsid w:val="1E1E56C6"/>
    <w:rsid w:val="1E50282D"/>
    <w:rsid w:val="1E925041"/>
    <w:rsid w:val="1E9C1ECB"/>
    <w:rsid w:val="1F1CD11B"/>
    <w:rsid w:val="1F23A8FE"/>
    <w:rsid w:val="1F5706EA"/>
    <w:rsid w:val="1F835269"/>
    <w:rsid w:val="1FBA2727"/>
    <w:rsid w:val="1FBA4E4C"/>
    <w:rsid w:val="1FBF83FC"/>
    <w:rsid w:val="1FFF9BDD"/>
    <w:rsid w:val="20548D30"/>
    <w:rsid w:val="209F791F"/>
    <w:rsid w:val="20A79894"/>
    <w:rsid w:val="20AFA4D6"/>
    <w:rsid w:val="2165C160"/>
    <w:rsid w:val="2188AB05"/>
    <w:rsid w:val="21C2C963"/>
    <w:rsid w:val="21C9F103"/>
    <w:rsid w:val="2210EB64"/>
    <w:rsid w:val="226F7C0A"/>
    <w:rsid w:val="22998559"/>
    <w:rsid w:val="229A3852"/>
    <w:rsid w:val="23239950"/>
    <w:rsid w:val="2337014E"/>
    <w:rsid w:val="23373C9F"/>
    <w:rsid w:val="23614974"/>
    <w:rsid w:val="23D44C0F"/>
    <w:rsid w:val="23EFBB96"/>
    <w:rsid w:val="243084A0"/>
    <w:rsid w:val="24423CFE"/>
    <w:rsid w:val="244F3110"/>
    <w:rsid w:val="2453F6CE"/>
    <w:rsid w:val="2474E6FB"/>
    <w:rsid w:val="249D6222"/>
    <w:rsid w:val="24AC0D43"/>
    <w:rsid w:val="24BF69B1"/>
    <w:rsid w:val="24D2D1AF"/>
    <w:rsid w:val="24D30D00"/>
    <w:rsid w:val="24EA9014"/>
    <w:rsid w:val="24F721D8"/>
    <w:rsid w:val="24FD19D5"/>
    <w:rsid w:val="2543B961"/>
    <w:rsid w:val="25CEFD97"/>
    <w:rsid w:val="261AE4AF"/>
    <w:rsid w:val="266206F0"/>
    <w:rsid w:val="2692F239"/>
    <w:rsid w:val="26AA9EBA"/>
    <w:rsid w:val="2773C8AD"/>
    <w:rsid w:val="2779DDC0"/>
    <w:rsid w:val="27802573"/>
    <w:rsid w:val="27FC4090"/>
    <w:rsid w:val="2828C724"/>
    <w:rsid w:val="282EC29A"/>
    <w:rsid w:val="289615FE"/>
    <w:rsid w:val="28D1EC6C"/>
    <w:rsid w:val="28FE3564"/>
    <w:rsid w:val="29966071"/>
    <w:rsid w:val="29A72247"/>
    <w:rsid w:val="29AE6BA9"/>
    <w:rsid w:val="29C06208"/>
    <w:rsid w:val="29F54F43"/>
    <w:rsid w:val="2A4E7ADA"/>
    <w:rsid w:val="2A8A2364"/>
    <w:rsid w:val="2B1438DD"/>
    <w:rsid w:val="2C293B06"/>
    <w:rsid w:val="2CC45F29"/>
    <w:rsid w:val="2CDCC69C"/>
    <w:rsid w:val="2CE60C6B"/>
    <w:rsid w:val="2CFFE868"/>
    <w:rsid w:val="2D19E7DB"/>
    <w:rsid w:val="2D5A9C95"/>
    <w:rsid w:val="2DA43C01"/>
    <w:rsid w:val="2DC50B67"/>
    <w:rsid w:val="2E468F46"/>
    <w:rsid w:val="2E509261"/>
    <w:rsid w:val="2E6E397D"/>
    <w:rsid w:val="2E840280"/>
    <w:rsid w:val="2EA90707"/>
    <w:rsid w:val="2EBCBE8D"/>
    <w:rsid w:val="2ED2C2BA"/>
    <w:rsid w:val="2F2532E2"/>
    <w:rsid w:val="2F4CAD0E"/>
    <w:rsid w:val="2FC1C6F5"/>
    <w:rsid w:val="300A09DE"/>
    <w:rsid w:val="3014675E"/>
    <w:rsid w:val="3060EDA7"/>
    <w:rsid w:val="31FCBE08"/>
    <w:rsid w:val="320FE12A"/>
    <w:rsid w:val="3247CB40"/>
    <w:rsid w:val="3345303D"/>
    <w:rsid w:val="334C0820"/>
    <w:rsid w:val="33D75933"/>
    <w:rsid w:val="33ED01FC"/>
    <w:rsid w:val="33F25021"/>
    <w:rsid w:val="3414CB57"/>
    <w:rsid w:val="34A4EE0A"/>
    <w:rsid w:val="34AD25AA"/>
    <w:rsid w:val="34FA1542"/>
    <w:rsid w:val="351661E2"/>
    <w:rsid w:val="35C6B230"/>
    <w:rsid w:val="35E48301"/>
    <w:rsid w:val="366BC817"/>
    <w:rsid w:val="367CD0FF"/>
    <w:rsid w:val="368CB360"/>
    <w:rsid w:val="368D8ED0"/>
    <w:rsid w:val="3695E5A3"/>
    <w:rsid w:val="36BB7142"/>
    <w:rsid w:val="36C3EAAA"/>
    <w:rsid w:val="36E7F41C"/>
    <w:rsid w:val="37247805"/>
    <w:rsid w:val="37456DA8"/>
    <w:rsid w:val="37934D41"/>
    <w:rsid w:val="37E939F5"/>
    <w:rsid w:val="3820BF0E"/>
    <w:rsid w:val="3943C46D"/>
    <w:rsid w:val="3A5DC477"/>
    <w:rsid w:val="3A69BF7E"/>
    <w:rsid w:val="3A782951"/>
    <w:rsid w:val="3AA0472E"/>
    <w:rsid w:val="3ACF8FD2"/>
    <w:rsid w:val="3B01E9E6"/>
    <w:rsid w:val="3B344BF3"/>
    <w:rsid w:val="3B504222"/>
    <w:rsid w:val="3BED982E"/>
    <w:rsid w:val="3C39EA31"/>
    <w:rsid w:val="3C53C485"/>
    <w:rsid w:val="3C570883"/>
    <w:rsid w:val="3C79ED89"/>
    <w:rsid w:val="3C851EE4"/>
    <w:rsid w:val="3CA1A636"/>
    <w:rsid w:val="3CA83783"/>
    <w:rsid w:val="3CDB099B"/>
    <w:rsid w:val="3CE72EA1"/>
    <w:rsid w:val="3D01D64F"/>
    <w:rsid w:val="3D956539"/>
    <w:rsid w:val="3DAFCA13"/>
    <w:rsid w:val="3DBBB891"/>
    <w:rsid w:val="3DBEC8EF"/>
    <w:rsid w:val="3DD99870"/>
    <w:rsid w:val="3DE439AD"/>
    <w:rsid w:val="3E15BDEA"/>
    <w:rsid w:val="3E4407E4"/>
    <w:rsid w:val="3E76D9FC"/>
    <w:rsid w:val="3E875C3C"/>
    <w:rsid w:val="3E8EBAC7"/>
    <w:rsid w:val="3EACEF14"/>
    <w:rsid w:val="3ED111B8"/>
    <w:rsid w:val="3F31359A"/>
    <w:rsid w:val="3F464D65"/>
    <w:rsid w:val="3F8EA945"/>
    <w:rsid w:val="402A8B28"/>
    <w:rsid w:val="403395A6"/>
    <w:rsid w:val="411E011B"/>
    <w:rsid w:val="414D5EAC"/>
    <w:rsid w:val="415917E5"/>
    <w:rsid w:val="41712B6A"/>
    <w:rsid w:val="426C3EC5"/>
    <w:rsid w:val="428F62E4"/>
    <w:rsid w:val="42BF9856"/>
    <w:rsid w:val="42C66340"/>
    <w:rsid w:val="42D5FFE8"/>
    <w:rsid w:val="42D93FF6"/>
    <w:rsid w:val="42DE175E"/>
    <w:rsid w:val="42F07A83"/>
    <w:rsid w:val="43177907"/>
    <w:rsid w:val="436A1970"/>
    <w:rsid w:val="43803D63"/>
    <w:rsid w:val="43894555"/>
    <w:rsid w:val="43A9456B"/>
    <w:rsid w:val="444C0F54"/>
    <w:rsid w:val="44CAC6DE"/>
    <w:rsid w:val="45018435"/>
    <w:rsid w:val="4529E2B3"/>
    <w:rsid w:val="453C9CE7"/>
    <w:rsid w:val="45E17E6E"/>
    <w:rsid w:val="45E1A15F"/>
    <w:rsid w:val="4668C384"/>
    <w:rsid w:val="46AD25B5"/>
    <w:rsid w:val="46D04CF2"/>
    <w:rsid w:val="46D86D48"/>
    <w:rsid w:val="47930979"/>
    <w:rsid w:val="47B7B9D2"/>
    <w:rsid w:val="47D1C3BB"/>
    <w:rsid w:val="47DCF338"/>
    <w:rsid w:val="483E5422"/>
    <w:rsid w:val="4848F616"/>
    <w:rsid w:val="4870500C"/>
    <w:rsid w:val="489D33FE"/>
    <w:rsid w:val="497F79D3"/>
    <w:rsid w:val="4987B173"/>
    <w:rsid w:val="49A3AB2B"/>
    <w:rsid w:val="49C22D76"/>
    <w:rsid w:val="4A3B2990"/>
    <w:rsid w:val="4A607AB8"/>
    <w:rsid w:val="4AA87762"/>
    <w:rsid w:val="4BB1B3EE"/>
    <w:rsid w:val="4BC19165"/>
    <w:rsid w:val="4C8C0C81"/>
    <w:rsid w:val="4DDCD0E3"/>
    <w:rsid w:val="4DFFE285"/>
    <w:rsid w:val="4E024AFD"/>
    <w:rsid w:val="4E13ECD3"/>
    <w:rsid w:val="4E1E5036"/>
    <w:rsid w:val="4E2513B7"/>
    <w:rsid w:val="4E27DCE2"/>
    <w:rsid w:val="4E5880C7"/>
    <w:rsid w:val="4EACCC17"/>
    <w:rsid w:val="4EEDFB01"/>
    <w:rsid w:val="4F7BE885"/>
    <w:rsid w:val="4F9E1B5E"/>
    <w:rsid w:val="4FFA3A75"/>
    <w:rsid w:val="504C010F"/>
    <w:rsid w:val="505E52D6"/>
    <w:rsid w:val="51328022"/>
    <w:rsid w:val="5148A42F"/>
    <w:rsid w:val="51EAB2C7"/>
    <w:rsid w:val="521813B2"/>
    <w:rsid w:val="5261E9CA"/>
    <w:rsid w:val="529C45D4"/>
    <w:rsid w:val="52A47D74"/>
    <w:rsid w:val="52B8617B"/>
    <w:rsid w:val="52CFAF53"/>
    <w:rsid w:val="530F30D8"/>
    <w:rsid w:val="543D1CE7"/>
    <w:rsid w:val="545C3019"/>
    <w:rsid w:val="54AB0139"/>
    <w:rsid w:val="54C150CE"/>
    <w:rsid w:val="54CE494F"/>
    <w:rsid w:val="54E65DD2"/>
    <w:rsid w:val="54F5651D"/>
    <w:rsid w:val="550BEFBC"/>
    <w:rsid w:val="554FF30C"/>
    <w:rsid w:val="55815062"/>
    <w:rsid w:val="5605F145"/>
    <w:rsid w:val="56F8E15C"/>
    <w:rsid w:val="56FC1ADB"/>
    <w:rsid w:val="57355AED"/>
    <w:rsid w:val="573946DC"/>
    <w:rsid w:val="57E74D3D"/>
    <w:rsid w:val="5878C199"/>
    <w:rsid w:val="590C4E5D"/>
    <w:rsid w:val="590E7AA2"/>
    <w:rsid w:val="593E427B"/>
    <w:rsid w:val="594D6C18"/>
    <w:rsid w:val="594D74D8"/>
    <w:rsid w:val="596AE538"/>
    <w:rsid w:val="59789EA0"/>
    <w:rsid w:val="59EC999F"/>
    <w:rsid w:val="5A126976"/>
    <w:rsid w:val="5A4F635D"/>
    <w:rsid w:val="5ADC5615"/>
    <w:rsid w:val="5C33448D"/>
    <w:rsid w:val="5C37427D"/>
    <w:rsid w:val="5C936034"/>
    <w:rsid w:val="5CF95D3D"/>
    <w:rsid w:val="5CFD7D36"/>
    <w:rsid w:val="5D0619D6"/>
    <w:rsid w:val="5D5738FC"/>
    <w:rsid w:val="5D6DA08E"/>
    <w:rsid w:val="5D701066"/>
    <w:rsid w:val="5D9E6EAE"/>
    <w:rsid w:val="5DA49C71"/>
    <w:rsid w:val="5DD6FE7E"/>
    <w:rsid w:val="5DDD1391"/>
    <w:rsid w:val="5ED7C220"/>
    <w:rsid w:val="5F72CEDF"/>
    <w:rsid w:val="5FA8DB99"/>
    <w:rsid w:val="5FAFC738"/>
    <w:rsid w:val="5FDE8DD7"/>
    <w:rsid w:val="5FEB2537"/>
    <w:rsid w:val="60277A5F"/>
    <w:rsid w:val="61162864"/>
    <w:rsid w:val="61B7FC50"/>
    <w:rsid w:val="61CCCE60"/>
    <w:rsid w:val="61EFA643"/>
    <w:rsid w:val="623737CD"/>
    <w:rsid w:val="62503C04"/>
    <w:rsid w:val="629A0846"/>
    <w:rsid w:val="62AE82BB"/>
    <w:rsid w:val="639D7AC9"/>
    <w:rsid w:val="63AD5223"/>
    <w:rsid w:val="63CA0B24"/>
    <w:rsid w:val="63D1BBDB"/>
    <w:rsid w:val="63E4CF98"/>
    <w:rsid w:val="63EC0C65"/>
    <w:rsid w:val="644A531C"/>
    <w:rsid w:val="6470FB9A"/>
    <w:rsid w:val="647EC43A"/>
    <w:rsid w:val="64B1FEFA"/>
    <w:rsid w:val="650CD698"/>
    <w:rsid w:val="654C9037"/>
    <w:rsid w:val="65610361"/>
    <w:rsid w:val="656D8C3C"/>
    <w:rsid w:val="65710351"/>
    <w:rsid w:val="65CFF121"/>
    <w:rsid w:val="66250AA4"/>
    <w:rsid w:val="665C2F94"/>
    <w:rsid w:val="66C7EF7A"/>
    <w:rsid w:val="66C9ABA8"/>
    <w:rsid w:val="67095C9D"/>
    <w:rsid w:val="673AFE09"/>
    <w:rsid w:val="676707EC"/>
    <w:rsid w:val="677DDA59"/>
    <w:rsid w:val="67E6D7F5"/>
    <w:rsid w:val="6825F228"/>
    <w:rsid w:val="685C060E"/>
    <w:rsid w:val="68BF7D88"/>
    <w:rsid w:val="68DB4041"/>
    <w:rsid w:val="69349834"/>
    <w:rsid w:val="6985701D"/>
    <w:rsid w:val="6993D056"/>
    <w:rsid w:val="6A1C93A7"/>
    <w:rsid w:val="6A2ECE63"/>
    <w:rsid w:val="6A353EDA"/>
    <w:rsid w:val="6A422A67"/>
    <w:rsid w:val="6A4380D2"/>
    <w:rsid w:val="6A6F30BC"/>
    <w:rsid w:val="6ABF2F31"/>
    <w:rsid w:val="6AEE81A2"/>
    <w:rsid w:val="6B075689"/>
    <w:rsid w:val="6B219171"/>
    <w:rsid w:val="6B9175DE"/>
    <w:rsid w:val="6BCA20C8"/>
    <w:rsid w:val="6C38EA50"/>
    <w:rsid w:val="6CA326EA"/>
    <w:rsid w:val="6CBAFC11"/>
    <w:rsid w:val="6CBD10DF"/>
    <w:rsid w:val="6CEB7477"/>
    <w:rsid w:val="6CF9634B"/>
    <w:rsid w:val="6D57C50D"/>
    <w:rsid w:val="6DF00B5D"/>
    <w:rsid w:val="6DF1923F"/>
    <w:rsid w:val="6E0448D7"/>
    <w:rsid w:val="6E0B1AC6"/>
    <w:rsid w:val="708BD52B"/>
    <w:rsid w:val="709FBC4A"/>
    <w:rsid w:val="70FA4E83"/>
    <w:rsid w:val="711E757A"/>
    <w:rsid w:val="7182133A"/>
    <w:rsid w:val="71D778CF"/>
    <w:rsid w:val="71DC9E46"/>
    <w:rsid w:val="71FF5DA0"/>
    <w:rsid w:val="7205B3B1"/>
    <w:rsid w:val="72C4A685"/>
    <w:rsid w:val="72FE8DAB"/>
    <w:rsid w:val="731B5275"/>
    <w:rsid w:val="73685884"/>
    <w:rsid w:val="739B2E01"/>
    <w:rsid w:val="73D22E5D"/>
    <w:rsid w:val="74201556"/>
    <w:rsid w:val="74393E62"/>
    <w:rsid w:val="745D7D1A"/>
    <w:rsid w:val="745E1D5F"/>
    <w:rsid w:val="7468646C"/>
    <w:rsid w:val="7472857E"/>
    <w:rsid w:val="758DB2E4"/>
    <w:rsid w:val="75BE72BC"/>
    <w:rsid w:val="75EFBA58"/>
    <w:rsid w:val="760434CD"/>
    <w:rsid w:val="760636C6"/>
    <w:rsid w:val="76362E6D"/>
    <w:rsid w:val="767601E0"/>
    <w:rsid w:val="767AECB7"/>
    <w:rsid w:val="785E37C9"/>
    <w:rsid w:val="7877C8FA"/>
    <w:rsid w:val="78A24249"/>
    <w:rsid w:val="78A2A08B"/>
    <w:rsid w:val="78B63E75"/>
    <w:rsid w:val="78EAB9FB"/>
    <w:rsid w:val="7920E99D"/>
    <w:rsid w:val="792CCE44"/>
    <w:rsid w:val="792FD8E5"/>
    <w:rsid w:val="7978346B"/>
    <w:rsid w:val="7A6A8054"/>
    <w:rsid w:val="7AAA5E29"/>
    <w:rsid w:val="7AC32B7B"/>
    <w:rsid w:val="7AC557C0"/>
    <w:rsid w:val="7AD62DD7"/>
    <w:rsid w:val="7BC69DFE"/>
    <w:rsid w:val="7BD9E30B"/>
    <w:rsid w:val="7C5A4DF4"/>
    <w:rsid w:val="7C737651"/>
    <w:rsid w:val="7D158EA4"/>
    <w:rsid w:val="7D626110"/>
    <w:rsid w:val="7D7611AE"/>
    <w:rsid w:val="7DD30697"/>
    <w:rsid w:val="7DEA21AB"/>
    <w:rsid w:val="7E003F67"/>
    <w:rsid w:val="7E44C23A"/>
    <w:rsid w:val="7E5BF2CE"/>
    <w:rsid w:val="7EC707D0"/>
    <w:rsid w:val="7EE51663"/>
    <w:rsid w:val="7F14E104"/>
    <w:rsid w:val="7F1E529E"/>
    <w:rsid w:val="7F4CD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F8E"/>
  <w15:docId w15:val="{1E8D5EB2-35B6-441A-B5D8-94FB9C1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269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  <w:style w:type="character" w:styleId="Emphasis">
    <w:name w:val="Emphasis"/>
    <w:basedOn w:val="DefaultParagraphFont"/>
    <w:qFormat/>
    <w:rsid w:val="002269C8"/>
    <w:rPr>
      <w:i/>
      <w:iCs/>
    </w:rPr>
  </w:style>
  <w:style w:type="paragraph" w:styleId="ListParagraph">
    <w:name w:val="List Paragraph"/>
    <w:basedOn w:val="Normal"/>
    <w:uiPriority w:val="34"/>
    <w:qFormat/>
    <w:rsid w:val="006941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B6"/>
  </w:style>
  <w:style w:type="paragraph" w:styleId="Footer">
    <w:name w:val="footer"/>
    <w:basedOn w:val="Normal"/>
    <w:link w:val="Foot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B6"/>
  </w:style>
  <w:style w:type="paragraph" w:styleId="BalloonText">
    <w:name w:val="Balloon Text"/>
    <w:basedOn w:val="Normal"/>
    <w:link w:val="BalloonTextChar"/>
    <w:uiPriority w:val="99"/>
    <w:semiHidden/>
    <w:unhideWhenUsed/>
    <w:rsid w:val="0039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7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0D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7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8047E8"/>
  </w:style>
  <w:style w:type="paragraph" w:styleId="Revision">
    <w:name w:val="Revision"/>
    <w:hidden/>
    <w:uiPriority w:val="99"/>
    <w:semiHidden/>
    <w:rsid w:val="00FD0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FEC4-5550-4BE2-AE8A-456C3E4F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</dc:creator>
  <cp:lastModifiedBy>TechnoMix</cp:lastModifiedBy>
  <cp:revision>9</cp:revision>
  <cp:lastPrinted>2022-10-04T10:20:00Z</cp:lastPrinted>
  <dcterms:created xsi:type="dcterms:W3CDTF">2022-10-04T08:16:00Z</dcterms:created>
  <dcterms:modified xsi:type="dcterms:W3CDTF">2022-10-04T10:22:00Z</dcterms:modified>
</cp:coreProperties>
</file>