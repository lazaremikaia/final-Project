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91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962"/>
        <w:gridCol w:w="5954"/>
      </w:tblGrid>
      <w:tr w:rsidR="002269C8" w:rsidRPr="00F17E85" w14:paraId="5C47E879" w14:textId="77777777" w:rsidTr="289615FE">
        <w:tc>
          <w:tcPr>
            <w:tcW w:w="4962" w:type="dxa"/>
          </w:tcPr>
          <w:p w14:paraId="6B59001C" w14:textId="1C3E2D71" w:rsidR="00380EE4" w:rsidRPr="00992B07" w:rsidRDefault="66250AA4" w:rsidP="289615FE">
            <w:pPr>
              <w:spacing w:before="240"/>
              <w:jc w:val="center"/>
              <w:rPr>
                <w:rFonts w:ascii="Calibri" w:eastAsia="Calibri" w:hAnsi="Calibri" w:cs="Calibri"/>
                <w:b/>
                <w:bCs/>
                <w:u w:val="single"/>
                <w:lang w:val="ka-GE"/>
              </w:rPr>
            </w:pPr>
            <w:proofErr w:type="spellStart"/>
            <w:r w:rsidRPr="289615FE">
              <w:rPr>
                <w:rFonts w:ascii="Calibri" w:eastAsia="Calibri" w:hAnsi="Calibri" w:cs="Calibri"/>
                <w:b/>
                <w:bCs/>
                <w:u w:val="single"/>
              </w:rPr>
              <w:t>Договор</w:t>
            </w:r>
            <w:proofErr w:type="spellEnd"/>
            <w:r w:rsidRPr="289615FE">
              <w:rPr>
                <w:rFonts w:ascii="Calibri" w:eastAsia="Calibri" w:hAnsi="Calibri" w:cs="Calibri"/>
                <w:b/>
                <w:bCs/>
                <w:u w:val="single"/>
              </w:rPr>
              <w:t xml:space="preserve"> </w:t>
            </w:r>
            <w:proofErr w:type="spellStart"/>
            <w:r w:rsidRPr="289615FE">
              <w:rPr>
                <w:rFonts w:ascii="Calibri" w:eastAsia="Calibri" w:hAnsi="Calibri" w:cs="Calibri"/>
                <w:b/>
                <w:bCs/>
                <w:u w:val="single"/>
              </w:rPr>
              <w:t>Аренды</w:t>
            </w:r>
            <w:proofErr w:type="spellEnd"/>
          </w:p>
          <w:p w14:paraId="770FB397" w14:textId="77777777" w:rsidR="002269C8" w:rsidRPr="00F17E85" w:rsidRDefault="002269C8" w:rsidP="289615FE">
            <w:pPr>
              <w:rPr>
                <w:rFonts w:ascii="Calibri" w:eastAsia="Calibri" w:hAnsi="Calibri" w:cs="Calibri"/>
                <w:sz w:val="20"/>
                <w:szCs w:val="20"/>
                <w:lang w:val="ka-GE"/>
              </w:rPr>
            </w:pPr>
          </w:p>
        </w:tc>
        <w:tc>
          <w:tcPr>
            <w:tcW w:w="5954" w:type="dxa"/>
          </w:tcPr>
          <w:p w14:paraId="30698CB6" w14:textId="77777777" w:rsidR="002269C8" w:rsidRPr="00F17E85" w:rsidRDefault="00517E40" w:rsidP="289615FE">
            <w:pPr>
              <w:spacing w:before="240" w:after="200" w:line="276" w:lineRule="auto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sz w:val="24"/>
                <w:szCs w:val="24"/>
                <w:u w:val="single"/>
                <w:lang w:val="ka-GE"/>
              </w:rPr>
              <w:t xml:space="preserve">იჯარის </w:t>
            </w:r>
            <w:r w:rsidR="00E92BE2" w:rsidRPr="289615FE">
              <w:rPr>
                <w:rFonts w:ascii="Calibri" w:eastAsia="Calibri" w:hAnsi="Calibri" w:cs="Calibri"/>
                <w:b/>
                <w:bCs/>
                <w:sz w:val="24"/>
                <w:szCs w:val="24"/>
                <w:u w:val="single"/>
                <w:lang w:val="ka-GE"/>
              </w:rPr>
              <w:t>ხელშეკრულება</w:t>
            </w:r>
          </w:p>
        </w:tc>
      </w:tr>
      <w:tr w:rsidR="002269C8" w:rsidRPr="00F17E85" w14:paraId="233DD8C8" w14:textId="77777777" w:rsidTr="289615FE">
        <w:tc>
          <w:tcPr>
            <w:tcW w:w="4962" w:type="dxa"/>
          </w:tcPr>
          <w:p w14:paraId="34A4B5AA" w14:textId="3CF81C73" w:rsidR="002269C8" w:rsidRPr="0099299F" w:rsidRDefault="00E92BE2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b/>
                <w:bCs/>
                <w:color w:val="FF0000"/>
                <w:sz w:val="20"/>
                <w:szCs w:val="20"/>
              </w:rPr>
            </w:pPr>
            <w:r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 xml:space="preserve">        Г. Тбилиси</w:t>
            </w:r>
            <w:r>
              <w:tab/>
            </w:r>
            <w:r w:rsidR="007207E4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 xml:space="preserve">                          </w:t>
            </w:r>
            <w:r>
              <w:tab/>
            </w:r>
            <w:r w:rsidR="00D07BFD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--</w:t>
            </w:r>
            <w:r w:rsidR="351661E2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.0</w:t>
            </w:r>
            <w:r w:rsidR="6ABF2F31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9</w:t>
            </w:r>
            <w:r w:rsidR="0099299F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.2022</w:t>
            </w:r>
          </w:p>
        </w:tc>
        <w:tc>
          <w:tcPr>
            <w:tcW w:w="5954" w:type="dxa"/>
          </w:tcPr>
          <w:p w14:paraId="2DDA1AAB" w14:textId="5D6D5D2B" w:rsidR="002269C8" w:rsidRPr="0099299F" w:rsidRDefault="00B7535D" w:rsidP="0099299F">
            <w:pPr>
              <w:spacing w:after="200" w:line="276" w:lineRule="auto"/>
              <w:jc w:val="both"/>
              <w:rPr>
                <w:rFonts w:ascii="Sylfaen" w:hAnsi="Sylfaen"/>
                <w:color w:val="FF0000"/>
                <w:sz w:val="20"/>
                <w:szCs w:val="20"/>
              </w:rPr>
            </w:pPr>
            <w:r w:rsidRPr="289615FE">
              <w:rPr>
                <w:b/>
                <w:bCs/>
                <w:lang w:val="ru-RU"/>
              </w:rPr>
              <w:t>ქ.</w:t>
            </w:r>
            <w:r w:rsidR="00E92BE2" w:rsidRPr="289615FE">
              <w:rPr>
                <w:b/>
                <w:bCs/>
                <w:lang w:val="ru-RU"/>
              </w:rPr>
              <w:t>თბილისი</w:t>
            </w:r>
            <w:r w:rsidR="007207E4" w:rsidRPr="289615FE">
              <w:rPr>
                <w:b/>
                <w:bCs/>
                <w:lang w:val="ru-RU"/>
              </w:rPr>
              <w:t xml:space="preserve">                              </w:t>
            </w:r>
            <w:r w:rsidR="00126012" w:rsidRPr="289615FE">
              <w:rPr>
                <w:b/>
                <w:bCs/>
                <w:lang w:val="ru-RU"/>
              </w:rPr>
              <w:t xml:space="preserve">                          </w:t>
            </w:r>
            <w:r w:rsidR="00D07BFD">
              <w:rPr>
                <w:b/>
                <w:bCs/>
              </w:rPr>
              <w:t>--</w:t>
            </w:r>
            <w:r w:rsidR="3D01D64F" w:rsidRPr="289615FE">
              <w:rPr>
                <w:b/>
                <w:bCs/>
                <w:lang w:val="ru-RU"/>
              </w:rPr>
              <w:t>.</w:t>
            </w:r>
            <w:r w:rsidR="023D720A" w:rsidRPr="289615FE">
              <w:rPr>
                <w:b/>
                <w:bCs/>
                <w:lang w:val="ru-RU"/>
              </w:rPr>
              <w:t>09.</w:t>
            </w:r>
            <w:r w:rsidR="0099299F" w:rsidRPr="289615FE">
              <w:rPr>
                <w:b/>
                <w:bCs/>
              </w:rPr>
              <w:t>2022</w:t>
            </w:r>
          </w:p>
        </w:tc>
      </w:tr>
      <w:tr w:rsidR="002269C8" w:rsidRPr="00F17E85" w14:paraId="2B288646" w14:textId="77777777" w:rsidTr="289615FE">
        <w:trPr>
          <w:trHeight w:val="2488"/>
        </w:trPr>
        <w:tc>
          <w:tcPr>
            <w:tcW w:w="4962" w:type="dxa"/>
          </w:tcPr>
          <w:p w14:paraId="16B22F26" w14:textId="77777777" w:rsidR="00380EE4" w:rsidRPr="008047E8" w:rsidRDefault="00E92BE2" w:rsidP="289615FE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СТОРОНЫ ДОГОВОРА</w:t>
            </w:r>
          </w:p>
          <w:p w14:paraId="1E2CD380" w14:textId="73456E5D" w:rsidR="002269C8" w:rsidRPr="008047E8" w:rsidRDefault="00E92BE2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С одной стороны </w:t>
            </w:r>
            <w:r w:rsidR="2E468F46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Х</w:t>
            </w:r>
            <w:r w:rsidR="0D0CCEBD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-------</w:t>
            </w:r>
            <w:r w:rsidR="54CE494F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 </w:t>
            </w:r>
            <w:r w:rsidR="00C86D87" w:rsidRPr="289615FE">
              <w:rPr>
                <w:rFonts w:ascii="Calibri" w:eastAsia="Calibri" w:hAnsi="Calibri" w:cs="Calibri"/>
                <w:sz w:val="20"/>
                <w:szCs w:val="20"/>
                <w:lang w:val="ru-RU"/>
              </w:rPr>
              <w:t xml:space="preserve">ID номер </w:t>
            </w:r>
            <w:r w:rsidR="3F464D65" w:rsidRPr="289615FE">
              <w:rPr>
                <w:rFonts w:ascii="Sylfaen" w:eastAsia="Sylfaen" w:hAnsi="Sylfaen" w:cs="Sylfaen"/>
                <w:sz w:val="20"/>
                <w:szCs w:val="20"/>
                <w:lang w:val="ka-GE"/>
              </w:rPr>
              <w:t>-------</w:t>
            </w:r>
            <w:r w:rsidR="00262DC9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именуемое  далее </w:t>
            </w:r>
            <w:r w:rsidR="008047E8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Арендодатель </w:t>
            </w: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а с</w:t>
            </w:r>
            <w:r w:rsidR="00A24C82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 другой стороны Физическое лицо </w:t>
            </w:r>
            <w:r w:rsidR="13736521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------------</w:t>
            </w:r>
            <w:r w:rsidR="74393E62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 ID </w:t>
            </w:r>
            <w:r w:rsidR="6A422A67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-----------</w:t>
            </w:r>
            <w:r w:rsidR="3DBBB891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 </w:t>
            </w:r>
            <w:r w:rsidR="008047E8" w:rsidRPr="289615FE">
              <w:rPr>
                <w:rFonts w:ascii="Calibri" w:eastAsia="Calibri" w:hAnsi="Calibri" w:cs="Calibri"/>
                <w:sz w:val="20"/>
                <w:szCs w:val="20"/>
                <w:lang w:val="ru-RU"/>
              </w:rPr>
              <w:t xml:space="preserve">в </w:t>
            </w:r>
            <w:r w:rsidR="00262DC9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дальнейшем </w:t>
            </w:r>
            <w:r w:rsidR="52A47D74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Арендаторы</w:t>
            </w: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, заключили настоящий договор о нижеследующем:</w:t>
            </w:r>
          </w:p>
        </w:tc>
        <w:tc>
          <w:tcPr>
            <w:tcW w:w="5954" w:type="dxa"/>
          </w:tcPr>
          <w:p w14:paraId="67E927B2" w14:textId="7D4E7816" w:rsidR="00096DF9" w:rsidRDefault="005810F4" w:rsidP="289615FE">
            <w:pPr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ხელშეკრულების</w:t>
            </w:r>
            <w:r w:rsidR="007207E4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 xml:space="preserve"> </w:t>
            </w:r>
            <w:r w:rsidR="00E92BE2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მხარე</w:t>
            </w:r>
            <w:r w:rsidR="00B7535D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ები</w:t>
            </w:r>
          </w:p>
          <w:p w14:paraId="76A4CBBA" w14:textId="7975D353" w:rsidR="002269C8" w:rsidRPr="008047E8" w:rsidRDefault="00E92BE2" w:rsidP="289615FE">
            <w:pPr>
              <w:spacing w:after="200" w:line="276" w:lineRule="auto"/>
              <w:jc w:val="both"/>
              <w:rPr>
                <w:rFonts w:ascii="Sylfaen" w:eastAsia="Sylfaen" w:hAnsi="Sylfaen" w:cs="Sylfaen"/>
                <w:sz w:val="20"/>
                <w:szCs w:val="20"/>
                <w:lang w:val="ka-GE"/>
              </w:rPr>
            </w:pPr>
            <w:r w:rsidRPr="289615FE">
              <w:rPr>
                <w:rFonts w:ascii="Sylfaen" w:eastAsia="Sylfaen" w:hAnsi="Sylfaen" w:cs="Sylfaen"/>
                <w:sz w:val="20"/>
                <w:szCs w:val="20"/>
                <w:lang w:val="ka-GE"/>
              </w:rPr>
              <w:t>ერთის</w:t>
            </w:r>
            <w:r w:rsidR="00964CED" w:rsidRPr="289615FE">
              <w:rPr>
                <w:rFonts w:ascii="Sylfaen" w:eastAsia="Sylfaen" w:hAnsi="Sylfaen" w:cs="Sylfaen"/>
                <w:sz w:val="20"/>
                <w:szCs w:val="20"/>
              </w:rPr>
              <w:t xml:space="preserve"> </w:t>
            </w:r>
            <w:r w:rsidRPr="289615FE">
              <w:rPr>
                <w:rFonts w:ascii="Sylfaen" w:eastAsia="Sylfaen" w:hAnsi="Sylfaen" w:cs="Sylfaen"/>
                <w:sz w:val="20"/>
                <w:szCs w:val="20"/>
                <w:lang w:val="ka-GE"/>
              </w:rPr>
              <w:t xml:space="preserve">მხრივ </w:t>
            </w:r>
            <w:r w:rsidR="3A69BF7E" w:rsidRPr="289615FE">
              <w:rPr>
                <w:rFonts w:ascii="Sylfaen" w:eastAsia="Sylfaen" w:hAnsi="Sylfaen" w:cs="Sylfaen"/>
                <w:sz w:val="20"/>
                <w:szCs w:val="20"/>
                <w:lang w:val="ka-GE"/>
              </w:rPr>
              <w:t>----------</w:t>
            </w:r>
            <w:r w:rsidR="65610361" w:rsidRPr="289615FE">
              <w:rPr>
                <w:rFonts w:ascii="Sylfaen" w:eastAsia="Sylfaen" w:hAnsi="Sylfaen" w:cs="Sylfaen"/>
                <w:sz w:val="20"/>
                <w:szCs w:val="20"/>
                <w:lang w:val="ka-GE"/>
              </w:rPr>
              <w:t xml:space="preserve"> </w:t>
            </w:r>
            <w:r w:rsidR="3DBEC8EF" w:rsidRPr="289615FE">
              <w:rPr>
                <w:rFonts w:ascii="Sylfaen" w:eastAsia="Sylfaen" w:hAnsi="Sylfaen" w:cs="Sylfaen"/>
                <w:sz w:val="20"/>
                <w:szCs w:val="20"/>
                <w:lang w:val="ka-GE"/>
              </w:rPr>
              <w:t xml:space="preserve">პ/ნ </w:t>
            </w:r>
            <w:r w:rsidR="00117430" w:rsidRPr="289615FE">
              <w:rPr>
                <w:rFonts w:ascii="Sylfaen" w:eastAsia="Sylfaen" w:hAnsi="Sylfaen" w:cs="Sylfaen"/>
                <w:sz w:val="20"/>
                <w:szCs w:val="20"/>
                <w:lang w:val="ka-GE"/>
              </w:rPr>
              <w:t>-------------</w:t>
            </w:r>
            <w:r w:rsidRPr="289615FE">
              <w:rPr>
                <w:rFonts w:ascii="Sylfaen" w:eastAsia="Sylfaen" w:hAnsi="Sylfaen" w:cs="Sylfaen"/>
                <w:sz w:val="20"/>
                <w:szCs w:val="20"/>
                <w:lang w:val="ka-GE"/>
              </w:rPr>
              <w:t xml:space="preserve">შემდგომში </w:t>
            </w:r>
            <w:r w:rsidR="008047E8" w:rsidRPr="289615FE">
              <w:rPr>
                <w:rFonts w:ascii="Sylfaen" w:eastAsia="Sylfaen" w:hAnsi="Sylfaen" w:cs="Sylfaen"/>
                <w:sz w:val="20"/>
                <w:szCs w:val="20"/>
                <w:lang w:val="ka-GE"/>
              </w:rPr>
              <w:t xml:space="preserve">მეიჯარე </w:t>
            </w:r>
            <w:r w:rsidRPr="289615FE">
              <w:rPr>
                <w:rFonts w:ascii="Sylfaen" w:eastAsia="Sylfaen" w:hAnsi="Sylfaen" w:cs="Sylfaen"/>
                <w:sz w:val="20"/>
                <w:szCs w:val="20"/>
                <w:lang w:val="ka-GE"/>
              </w:rPr>
              <w:t xml:space="preserve">და მეორეს </w:t>
            </w:r>
            <w:r w:rsidR="14BAA48C" w:rsidRPr="289615FE">
              <w:rPr>
                <w:rFonts w:ascii="Sylfaen" w:eastAsia="Sylfaen" w:hAnsi="Sylfaen" w:cs="Sylfaen"/>
                <w:sz w:val="20"/>
                <w:szCs w:val="20"/>
                <w:lang w:val="ka-GE"/>
              </w:rPr>
              <w:t xml:space="preserve">მხრივ </w:t>
            </w:r>
            <w:r w:rsidR="623737CD" w:rsidRPr="289615FE">
              <w:rPr>
                <w:rFonts w:ascii="Sylfaen" w:eastAsia="Sylfaen" w:hAnsi="Sylfaen" w:cs="Sylfaen"/>
                <w:sz w:val="20"/>
                <w:szCs w:val="20"/>
                <w:lang w:val="ka-GE"/>
              </w:rPr>
              <w:t>-------------</w:t>
            </w:r>
            <w:r w:rsidR="6AEE81A2" w:rsidRPr="289615FE">
              <w:rPr>
                <w:rFonts w:ascii="Sylfaen" w:eastAsia="Sylfaen" w:hAnsi="Sylfaen" w:cs="Sylfaen"/>
                <w:sz w:val="20"/>
                <w:szCs w:val="20"/>
                <w:lang w:val="ka-GE"/>
              </w:rPr>
              <w:t xml:space="preserve">პ/ნ </w:t>
            </w:r>
            <w:r w:rsidR="0E3A5BCF" w:rsidRPr="289615FE">
              <w:rPr>
                <w:rFonts w:ascii="Sylfaen" w:eastAsia="Sylfaen" w:hAnsi="Sylfaen" w:cs="Sylfaen"/>
                <w:sz w:val="20"/>
                <w:szCs w:val="20"/>
                <w:lang w:val="ka-GE"/>
              </w:rPr>
              <w:t>------------</w:t>
            </w:r>
            <w:r w:rsidR="6AEE81A2" w:rsidRPr="289615FE">
              <w:rPr>
                <w:rFonts w:ascii="Sylfaen" w:eastAsia="Sylfaen" w:hAnsi="Sylfaen" w:cs="Sylfaen"/>
                <w:sz w:val="20"/>
                <w:szCs w:val="20"/>
                <w:lang w:val="ka-GE"/>
              </w:rPr>
              <w:t xml:space="preserve"> </w:t>
            </w:r>
            <w:r w:rsidRPr="289615FE">
              <w:rPr>
                <w:rFonts w:ascii="Sylfaen" w:eastAsia="Sylfaen" w:hAnsi="Sylfaen" w:cs="Sylfaen"/>
                <w:sz w:val="20"/>
                <w:szCs w:val="20"/>
                <w:lang w:val="ka-GE"/>
              </w:rPr>
              <w:t xml:space="preserve">შემდგომში </w:t>
            </w:r>
            <w:r w:rsidR="008047E8" w:rsidRPr="289615FE">
              <w:rPr>
                <w:rFonts w:ascii="Sylfaen" w:eastAsia="Sylfaen" w:hAnsi="Sylfaen" w:cs="Sylfaen"/>
                <w:sz w:val="20"/>
                <w:szCs w:val="20"/>
                <w:lang w:val="ka-GE"/>
              </w:rPr>
              <w:t>მოიჯარე</w:t>
            </w:r>
            <w:r w:rsidR="3EACEF14" w:rsidRPr="289615FE">
              <w:rPr>
                <w:rFonts w:ascii="Sylfaen" w:eastAsia="Sylfaen" w:hAnsi="Sylfaen" w:cs="Sylfaen"/>
                <w:sz w:val="20"/>
                <w:szCs w:val="20"/>
                <w:lang w:val="ka-GE"/>
              </w:rPr>
              <w:t xml:space="preserve">ები, </w:t>
            </w:r>
            <w:r w:rsidR="008047E8" w:rsidRPr="289615FE">
              <w:rPr>
                <w:rFonts w:ascii="Sylfaen" w:eastAsia="Sylfaen" w:hAnsi="Sylfaen" w:cs="Sylfaen"/>
                <w:sz w:val="20"/>
                <w:szCs w:val="20"/>
                <w:lang w:val="ka-GE"/>
              </w:rPr>
              <w:t xml:space="preserve"> </w:t>
            </w:r>
            <w:r w:rsidRPr="289615FE">
              <w:rPr>
                <w:rFonts w:ascii="Sylfaen" w:eastAsia="Sylfaen" w:hAnsi="Sylfaen" w:cs="Sylfaen"/>
                <w:sz w:val="20"/>
                <w:szCs w:val="20"/>
                <w:lang w:val="ka-GE"/>
              </w:rPr>
              <w:t>შეთანხმდნენ და დადე</w:t>
            </w:r>
            <w:r w:rsidR="00F7086A" w:rsidRPr="289615FE">
              <w:rPr>
                <w:rFonts w:ascii="Sylfaen" w:eastAsia="Sylfaen" w:hAnsi="Sylfaen" w:cs="Sylfaen"/>
                <w:sz w:val="20"/>
                <w:szCs w:val="20"/>
                <w:lang w:val="ka-GE"/>
              </w:rPr>
              <w:t xml:space="preserve">ს </w:t>
            </w:r>
            <w:r w:rsidRPr="289615FE">
              <w:rPr>
                <w:rFonts w:ascii="Sylfaen" w:eastAsia="Sylfaen" w:hAnsi="Sylfaen" w:cs="Sylfaen"/>
                <w:sz w:val="20"/>
                <w:szCs w:val="20"/>
                <w:lang w:val="ka-GE"/>
              </w:rPr>
              <w:t>ეს ხელშეკრულება შემდეგ</w:t>
            </w:r>
            <w:r w:rsidR="00F7086A" w:rsidRPr="289615FE">
              <w:rPr>
                <w:rFonts w:ascii="Sylfaen" w:eastAsia="Sylfaen" w:hAnsi="Sylfaen" w:cs="Sylfaen"/>
                <w:sz w:val="20"/>
                <w:szCs w:val="20"/>
                <w:lang w:val="ka-GE"/>
              </w:rPr>
              <w:t>ი პირობებით</w:t>
            </w:r>
            <w:r w:rsidRPr="289615FE">
              <w:rPr>
                <w:rFonts w:ascii="Sylfaen" w:eastAsia="Sylfaen" w:hAnsi="Sylfaen" w:cs="Sylfaen"/>
                <w:sz w:val="20"/>
                <w:szCs w:val="20"/>
                <w:lang w:val="ka-GE"/>
              </w:rPr>
              <w:t>:</w:t>
            </w:r>
          </w:p>
        </w:tc>
      </w:tr>
      <w:tr w:rsidR="002269C8" w:rsidRPr="00EC0EA8" w14:paraId="66BA2721" w14:textId="77777777" w:rsidTr="289615FE">
        <w:tc>
          <w:tcPr>
            <w:tcW w:w="4962" w:type="dxa"/>
          </w:tcPr>
          <w:p w14:paraId="4CB3EDE4" w14:textId="77777777" w:rsidR="00380EE4" w:rsidRPr="008047E8" w:rsidRDefault="00380EE4" w:rsidP="289615FE">
            <w:pPr>
              <w:jc w:val="center"/>
              <w:rPr>
                <w:rStyle w:val="Emphasis"/>
                <w:rFonts w:ascii="Calibri" w:eastAsia="Calibri" w:hAnsi="Calibri" w:cs="Calibri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1. Предмет договора</w:t>
            </w:r>
          </w:p>
          <w:p w14:paraId="2DBA2217" w14:textId="44253933" w:rsidR="002269C8" w:rsidRPr="0099299F" w:rsidRDefault="00E92BE2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1.1. Арендодатель предоставляет</w:t>
            </w:r>
            <w:r w:rsidR="00262DC9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арендатору </w:t>
            </w:r>
            <w:r w:rsidR="19BC1E53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квартиру </w:t>
            </w:r>
            <w:r w:rsidR="00F70090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общая квадратура 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 xml:space="preserve">которой составляет </w:t>
            </w:r>
            <w:r w:rsidR="4BB1B3EE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>-----</w:t>
            </w:r>
            <w:r w:rsidR="19BC1E53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к</w:t>
            </w:r>
            <w:r w:rsidR="19BC1E53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 xml:space="preserve">в.м 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 xml:space="preserve">по 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а</w:t>
            </w:r>
            <w:r w:rsidR="00A65B5E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дрес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>у</w:t>
            </w:r>
            <w:r w:rsidR="00A65B5E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: </w:t>
            </w:r>
            <w:r w:rsidR="00F70090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>г. Тбилиси,</w:t>
            </w:r>
            <w:r w:rsidR="54E65DD2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="0AE2CC42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>Ул</w:t>
            </w:r>
            <w:r w:rsidR="61162864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>---------------</w:t>
            </w:r>
            <w:r w:rsidR="1458B1A3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 xml:space="preserve"> к/д </w:t>
            </w:r>
            <w:r w:rsidR="1A69B944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----------------</w:t>
            </w:r>
          </w:p>
        </w:tc>
        <w:tc>
          <w:tcPr>
            <w:tcW w:w="5954" w:type="dxa"/>
          </w:tcPr>
          <w:p w14:paraId="58BA9329" w14:textId="77777777" w:rsidR="002E26FB" w:rsidRPr="00F17E85" w:rsidRDefault="002E26FB" w:rsidP="289615FE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ხელშეკრულების საგანი</w:t>
            </w:r>
          </w:p>
          <w:p w14:paraId="253E6BCC" w14:textId="7CDF945E" w:rsidR="00A65B5E" w:rsidRPr="008047E8" w:rsidRDefault="00E92BE2" w:rsidP="289615FE">
            <w:pPr>
              <w:pStyle w:val="ListParagraph"/>
              <w:numPr>
                <w:ilvl w:val="1"/>
                <w:numId w:val="5"/>
              </w:numPr>
              <w:tabs>
                <w:tab w:val="left" w:pos="418"/>
              </w:tabs>
              <w:spacing w:after="200" w:line="276" w:lineRule="auto"/>
              <w:ind w:left="0" w:hanging="8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მეიჯარე გადასცემს მოიჯარეს </w:t>
            </w:r>
            <w:r w:rsidR="00EC0EA8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ბინას </w:t>
            </w:r>
            <w:r w:rsidR="008047E8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 საერთო ფართობით </w:t>
            </w:r>
            <w:r w:rsidR="593E427B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--------</w:t>
            </w:r>
            <w:r w:rsidR="00EC0EA8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კ</w:t>
            </w:r>
            <w:r w:rsidR="000804EC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ვ.მ ფართს </w:t>
            </w: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დროებით სარგებლობაში, </w:t>
            </w:r>
            <w:r w:rsidR="008047E8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მდებარე მისამართზე: ქალაქი თბილისი, </w:t>
            </w:r>
            <w:r w:rsidR="1AE6459A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------------</w:t>
            </w:r>
            <w:r w:rsidR="521813B2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 </w:t>
            </w:r>
            <w:r w:rsidR="04598F12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01.</w:t>
            </w:r>
            <w:r w:rsidR="6C38EA50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---------------</w:t>
            </w:r>
          </w:p>
        </w:tc>
      </w:tr>
      <w:tr w:rsidR="002269C8" w:rsidRPr="00F17E85" w14:paraId="01946F1A" w14:textId="77777777" w:rsidTr="289615FE">
        <w:tc>
          <w:tcPr>
            <w:tcW w:w="4962" w:type="dxa"/>
          </w:tcPr>
          <w:p w14:paraId="0E7C1BC5" w14:textId="77777777" w:rsidR="00380EE4" w:rsidRPr="008047E8" w:rsidRDefault="00E92BE2" w:rsidP="289615FE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2. Цели использования объекта аренды</w:t>
            </w:r>
          </w:p>
          <w:p w14:paraId="6429C96C" w14:textId="620D0878" w:rsidR="002269C8" w:rsidRPr="008047E8" w:rsidRDefault="00A65B5E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2.1. Арендуем</w:t>
            </w:r>
            <w:r w:rsidR="0099299F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ая квартира </w:t>
            </w:r>
            <w:r w:rsidR="00E92BE2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будет использоваться Арендатором для </w:t>
            </w:r>
            <w:r w:rsidR="00F70090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проживания.</w:t>
            </w:r>
          </w:p>
        </w:tc>
        <w:tc>
          <w:tcPr>
            <w:tcW w:w="5954" w:type="dxa"/>
          </w:tcPr>
          <w:p w14:paraId="322121B5" w14:textId="072BCD2A" w:rsidR="003B2440" w:rsidRDefault="003B2440" w:rsidP="289615FE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იჯარის</w:t>
            </w:r>
            <w:r w:rsidR="008047E8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 xml:space="preserve"> ობიექტის  </w:t>
            </w:r>
            <w:r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გამოყენების</w:t>
            </w:r>
            <w:r w:rsidR="008047E8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 xml:space="preserve"> </w:t>
            </w:r>
            <w:r w:rsidR="00E92BE2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მიზნები</w:t>
            </w:r>
          </w:p>
          <w:p w14:paraId="3C16DEB1" w14:textId="77777777" w:rsidR="003B2440" w:rsidRPr="00F17E85" w:rsidRDefault="003B2440" w:rsidP="289615FE">
            <w:pPr>
              <w:pStyle w:val="ListParagraph"/>
              <w:spacing w:after="200" w:line="276" w:lineRule="auto"/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</w:pPr>
          </w:p>
          <w:p w14:paraId="546A0025" w14:textId="38CBA24A" w:rsidR="002269C8" w:rsidRPr="00F17E85" w:rsidRDefault="00E92BE2" w:rsidP="289615FE">
            <w:pPr>
              <w:pStyle w:val="ListParagraph"/>
              <w:spacing w:after="200" w:line="276" w:lineRule="auto"/>
              <w:ind w:left="-31" w:firstLine="31"/>
              <w:rPr>
                <w:rFonts w:ascii="Calibri" w:eastAsia="Calibri" w:hAnsi="Calibri" w:cs="Calibri"/>
                <w:color w:val="FF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2.1.</w:t>
            </w:r>
            <w:r w:rsidRPr="289615FE">
              <w:rPr>
                <w:rFonts w:asciiTheme="minorHAnsi" w:eastAsiaTheme="minorEastAsia" w:hAnsiTheme="minorHAnsi" w:cstheme="minorBidi"/>
                <w:sz w:val="20"/>
                <w:szCs w:val="20"/>
                <w:lang w:val="ka-GE"/>
              </w:rPr>
              <w:t xml:space="preserve">საიჯარო </w:t>
            </w:r>
            <w:r w:rsidR="000804EC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ფართ</w:t>
            </w:r>
            <w:r w:rsidR="00F7086A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ს მეიჯარე გამოიყენებს </w:t>
            </w:r>
            <w:r w:rsidR="008047E8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საცხოვრებლად. </w:t>
            </w:r>
          </w:p>
        </w:tc>
      </w:tr>
      <w:tr w:rsidR="002269C8" w:rsidRPr="00F17E85" w14:paraId="4C82CAE8" w14:textId="77777777" w:rsidTr="289615FE">
        <w:tc>
          <w:tcPr>
            <w:tcW w:w="4962" w:type="dxa"/>
          </w:tcPr>
          <w:p w14:paraId="3676DBE3" w14:textId="77777777" w:rsidR="00380EE4" w:rsidRPr="008047E8" w:rsidRDefault="00E92BE2" w:rsidP="289615FE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3. Срок аренды</w:t>
            </w:r>
          </w:p>
          <w:p w14:paraId="51A0C4B0" w14:textId="61306561" w:rsidR="002269C8" w:rsidRPr="00CD79E8" w:rsidRDefault="00E92BE2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3.</w:t>
            </w:r>
            <w:r w:rsidR="00B01579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1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. Срок аренды может быть сокращен </w:t>
            </w:r>
            <w:r w:rsidR="0099299F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только по соглашению сторон. </w:t>
            </w:r>
          </w:p>
          <w:p w14:paraId="57988C08" w14:textId="57FB14DF" w:rsidR="002269C8" w:rsidRPr="0099299F" w:rsidRDefault="00B01579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0"/>
                <w:szCs w:val="20"/>
                <w:lang w:val="ru-RU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3.2</w:t>
            </w:r>
            <w:r w:rsidR="00E92BE2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. </w:t>
            </w:r>
            <w:r w:rsidR="00E92BE2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Нас</w:t>
            </w:r>
            <w:r w:rsidR="00F70090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тоящий договор действителен </w:t>
            </w:r>
            <w:r w:rsidR="19BC1E53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до  </w:t>
            </w:r>
            <w:r w:rsidR="45E1A15F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го </w:t>
            </w:r>
            <w:r w:rsidR="767601E0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1 </w:t>
            </w:r>
            <w:r w:rsidR="444C0F54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----------</w:t>
            </w:r>
            <w:r w:rsidR="45E1A15F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2023 года.</w:t>
            </w:r>
          </w:p>
        </w:tc>
        <w:tc>
          <w:tcPr>
            <w:tcW w:w="5954" w:type="dxa"/>
          </w:tcPr>
          <w:p w14:paraId="1240F809" w14:textId="77777777" w:rsidR="00527A12" w:rsidRPr="0099299F" w:rsidRDefault="00527A12" w:rsidP="289615FE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იჯარის ვადა</w:t>
            </w:r>
          </w:p>
          <w:p w14:paraId="2342F8BC" w14:textId="2AEB7CC0" w:rsidR="00B5145E" w:rsidRPr="008047E8" w:rsidRDefault="00F7086A" w:rsidP="289615FE">
            <w:pPr>
              <w:spacing w:after="200" w:line="276" w:lineRule="auto"/>
              <w:rPr>
                <w:rFonts w:ascii="Calibri" w:eastAsia="Calibri" w:hAnsi="Calibri" w:cs="Calibri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3.1. იჯარის ვადა შესაძლოა </w:t>
            </w:r>
            <w:r w:rsidR="008047E8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შ</w:t>
            </w: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ეწყდეს </w:t>
            </w:r>
            <w:r w:rsidR="00EC0EA8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დროზე ადრე </w:t>
            </w: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მხოლოდ მხარეთა შეთანხმებით</w:t>
            </w:r>
          </w:p>
          <w:p w14:paraId="5183E8B2" w14:textId="32769BA8" w:rsidR="00B5145E" w:rsidRPr="008047E8" w:rsidRDefault="00E92BE2" w:rsidP="289615FE">
            <w:pPr>
              <w:spacing w:after="200" w:line="276" w:lineRule="auto"/>
              <w:rPr>
                <w:rFonts w:ascii="Calibri" w:eastAsia="Calibri" w:hAnsi="Calibri" w:cs="Calibri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3.</w:t>
            </w:r>
            <w:r w:rsidR="00F7086A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2</w:t>
            </w: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. ეს ხელშეკრულება ძალაშია 2023 წლის </w:t>
            </w:r>
            <w:r w:rsidR="067B0F44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1 </w:t>
            </w:r>
            <w:r w:rsidR="7205B3B1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----------------</w:t>
            </w: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. </w:t>
            </w:r>
          </w:p>
        </w:tc>
      </w:tr>
      <w:tr w:rsidR="002269C8" w:rsidRPr="008047E8" w14:paraId="6245C073" w14:textId="77777777" w:rsidTr="289615FE">
        <w:tc>
          <w:tcPr>
            <w:tcW w:w="4962" w:type="dxa"/>
          </w:tcPr>
          <w:p w14:paraId="50AF02BE" w14:textId="77777777" w:rsidR="00380EE4" w:rsidRPr="008047E8" w:rsidRDefault="00380EE4" w:rsidP="289615FE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4. Арендная плата</w:t>
            </w:r>
          </w:p>
          <w:p w14:paraId="65091268" w14:textId="044F2DCB" w:rsidR="00380EE4" w:rsidRPr="008047E8" w:rsidRDefault="00E92BE2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4.1. </w:t>
            </w:r>
            <w:r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 xml:space="preserve">Размер арендной платы за весь объект аренды в целом составляет </w:t>
            </w:r>
            <w:r w:rsidR="6E0B1AC6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-------</w:t>
            </w:r>
            <w:r w:rsidR="19BC1E53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ru-RU"/>
              </w:rPr>
              <w:t xml:space="preserve">Американских долларов </w:t>
            </w:r>
            <w:r w:rsidR="008047E8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каждый </w:t>
            </w:r>
            <w:r w:rsidR="00A65B5E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месяц</w:t>
            </w: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.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  </w:t>
            </w:r>
          </w:p>
          <w:p w14:paraId="28140263" w14:textId="3ED4D598" w:rsidR="00380EE4" w:rsidRPr="008047E8" w:rsidRDefault="00E92BE2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4.2 Оплата аренды производится в безналичным</w:t>
            </w:r>
            <w:r w:rsidR="008B7C5D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</w:t>
            </w:r>
            <w:r w:rsidR="22998559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или </w:t>
            </w:r>
            <w:r w:rsidR="49C22D76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наличным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порядке. </w:t>
            </w:r>
            <w:r w:rsidR="6B075689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Оплата должна быть произведена не позже </w:t>
            </w:r>
            <w:r w:rsidR="6B075689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1</w:t>
            </w:r>
            <w:r w:rsidR="6B075689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</w:t>
            </w:r>
            <w:r w:rsidR="6B075689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го числа</w:t>
            </w:r>
            <w:r w:rsidR="6B075689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орендного месяца. </w:t>
            </w:r>
          </w:p>
          <w:p w14:paraId="0698ECFD" w14:textId="491FAC42" w:rsidR="594D6C18" w:rsidRDefault="594D6C18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Банковские реквизиты:</w:t>
            </w:r>
          </w:p>
          <w:p w14:paraId="4A5CAA71" w14:textId="2E53458C" w:rsidR="594D6C18" w:rsidRDefault="54E65DD2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JSC </w:t>
            </w:r>
            <w:r w:rsidR="45018435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--------------------------------------</w:t>
            </w:r>
          </w:p>
          <w:p w14:paraId="7C415526" w14:textId="78A2A063" w:rsidR="594D6C18" w:rsidRDefault="594D6C18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Имя Получателя: </w:t>
            </w:r>
            <w:r w:rsidR="54E65DD2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 xml:space="preserve"> </w:t>
            </w:r>
            <w:r w:rsidR="2474E6FB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--------------</w:t>
            </w:r>
          </w:p>
          <w:p w14:paraId="2E21E164" w14:textId="749D0C3A" w:rsidR="002269C8" w:rsidRPr="008047E8" w:rsidRDefault="00E92BE2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4.3 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Первая 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Оплата аренды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производится по обоюдному соглашению сторон 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</w:t>
            </w:r>
            <w:r w:rsidR="00F70090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за </w:t>
            </w:r>
            <w:r w:rsidR="0A4DFC6B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2</w:t>
            </w:r>
            <w:r w:rsidR="19BC1E53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 xml:space="preserve"> </w:t>
            </w:r>
            <w:r w:rsidR="00F70090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месяц</w:t>
            </w:r>
            <w:r w:rsidR="428F62E4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ru-RU"/>
              </w:rPr>
              <w:t>а</w:t>
            </w:r>
            <w:r w:rsidR="00F70090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 вперед</w:t>
            </w:r>
            <w:r w:rsidR="008047E8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  </w:t>
            </w:r>
            <w:r w:rsidR="008047E8" w:rsidRPr="289615FE">
              <w:rPr>
                <w:rFonts w:ascii="Calibri" w:eastAsia="Calibri" w:hAnsi="Calibri" w:cs="Calibri"/>
                <w:sz w:val="20"/>
                <w:szCs w:val="20"/>
                <w:lang w:val="ru-RU"/>
              </w:rPr>
              <w:t>в сумме</w:t>
            </w:r>
            <w:r w:rsidR="008047E8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ru-RU"/>
              </w:rPr>
              <w:t xml:space="preserve"> </w:t>
            </w:r>
            <w:r w:rsidR="1166ACD3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ru-RU"/>
              </w:rPr>
              <w:t>-----</w:t>
            </w:r>
            <w:r w:rsidR="0099299F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ru-RU"/>
              </w:rPr>
              <w:t xml:space="preserve">$ </w:t>
            </w:r>
            <w:r w:rsidR="19BC1E53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За </w:t>
            </w:r>
            <w:r w:rsidR="7AAA5E29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первый </w:t>
            </w:r>
            <w:r w:rsidR="4987B173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месяц и за </w:t>
            </w:r>
            <w:r w:rsidR="2B1438DD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последние месяца </w:t>
            </w:r>
            <w:r w:rsidR="19BC1E53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арендной стоимости. </w:t>
            </w:r>
          </w:p>
          <w:p w14:paraId="4B9D52EC" w14:textId="5DA23A86" w:rsidR="002269C8" w:rsidRPr="008047E8" w:rsidRDefault="002269C8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0"/>
                <w:szCs w:val="20"/>
                <w:lang w:val="ka-GE"/>
              </w:rPr>
            </w:pPr>
          </w:p>
        </w:tc>
        <w:tc>
          <w:tcPr>
            <w:tcW w:w="5954" w:type="dxa"/>
          </w:tcPr>
          <w:p w14:paraId="4D1F5037" w14:textId="69E222FF" w:rsidR="008047E8" w:rsidRPr="008047E8" w:rsidRDefault="00027012" w:rsidP="289615FE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4. </w:t>
            </w:r>
            <w:r w:rsidR="00E36D73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ანგარიშსწორება</w:t>
            </w:r>
          </w:p>
          <w:p w14:paraId="54F480AE" w14:textId="3A9A486D" w:rsidR="007C60D1" w:rsidRPr="008047E8" w:rsidRDefault="00E92BE2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4.1.</w:t>
            </w:r>
            <w:r w:rsidR="008B7C5D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</w:t>
            </w:r>
            <w:r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საიჯარო ობიექტის ქირა</w:t>
            </w:r>
            <w:r w:rsidR="008047E8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 xml:space="preserve"> </w:t>
            </w:r>
            <w:r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შეადგენს</w:t>
            </w:r>
            <w:r w:rsidR="00F7086A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 xml:space="preserve"> </w:t>
            </w:r>
            <w:r w:rsidR="008047E8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ყოველ თვე</w:t>
            </w:r>
            <w:r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 xml:space="preserve"> </w:t>
            </w:r>
            <w:r w:rsidR="4BC19165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-----</w:t>
            </w:r>
            <w:r w:rsidR="00EC0EA8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(</w:t>
            </w:r>
            <w:r w:rsidR="52CFAF53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-------)</w:t>
            </w:r>
            <w:r w:rsidR="00EC0EA8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 xml:space="preserve"> აშშ </w:t>
            </w:r>
            <w:r w:rsidR="008047E8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დოლარს</w:t>
            </w:r>
          </w:p>
          <w:p w14:paraId="2DA88F15" w14:textId="495C7911" w:rsidR="00E92BE2" w:rsidRDefault="00E92BE2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4.2. საიჯარო ქირ</w:t>
            </w:r>
            <w:r w:rsidR="008B7C5D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ა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ს მოიჯარ</w:t>
            </w:r>
            <w:r w:rsidR="008B7C5D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ე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</w:t>
            </w:r>
            <w:r w:rsidR="008B7C5D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იხდის  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უნაღდო ან ნაღდი  ანგარიშსწორებით საიჯარო თვის </w:t>
            </w:r>
            <w:r w:rsidR="00D07BFD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__________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</w:t>
            </w:r>
            <w:r w:rsidR="594D6C1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საბანკო ანგარიშზე.</w:t>
            </w:r>
          </w:p>
          <w:p w14:paraId="1FCC8561" w14:textId="3D6995AD" w:rsidR="594D6C18" w:rsidRDefault="594D6C18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საბანკო რეკვიზიტები: </w:t>
            </w:r>
          </w:p>
          <w:p w14:paraId="4F722F6F" w14:textId="4FC355D8" w:rsidR="594D6C18" w:rsidRDefault="594D6C18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სს  “</w:t>
            </w:r>
            <w:r w:rsidR="29A72247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---------------------------</w:t>
            </w: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”</w:t>
            </w:r>
          </w:p>
          <w:p w14:paraId="3E476334" w14:textId="0BB06A9E" w:rsidR="594D6C18" w:rsidRDefault="594D6C18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მიმღების სახელი:</w:t>
            </w:r>
            <w:r w:rsidR="66C7EF7A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---------------</w:t>
            </w:r>
          </w:p>
          <w:p w14:paraId="5C73BCB4" w14:textId="1AAD0B2A" w:rsidR="008047E8" w:rsidRPr="008047E8" w:rsidRDefault="008047E8" w:rsidP="289615FE">
            <w:pPr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4.3 პირველ საიჯარო ქირას, ერთობლივი შეთანხმებით,  მოიჯარე იხდის</w:t>
            </w: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 </w:t>
            </w:r>
            <w:r w:rsidR="2CFFE868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-----------</w:t>
            </w:r>
            <w:r w:rsidR="51EAB2C7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$ </w:t>
            </w:r>
            <w:r w:rsidR="00EC0EA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აშშ დოლარს </w:t>
            </w:r>
            <w:r w:rsidR="1B6597C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2</w:t>
            </w:r>
            <w:r w:rsidR="68DB4041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თვის იჯარის ოდენობით.  პირველი </w:t>
            </w:r>
            <w:r w:rsidR="03B8A7F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თვის და ბოლო 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თვის იჯარის თანხას. </w:t>
            </w:r>
          </w:p>
          <w:p w14:paraId="2005CE85" w14:textId="59836D96" w:rsidR="008047E8" w:rsidRPr="008047E8" w:rsidRDefault="008047E8" w:rsidP="289615FE">
            <w:pPr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</w:pPr>
          </w:p>
          <w:p w14:paraId="74AE6AD7" w14:textId="45190930" w:rsidR="008047E8" w:rsidRPr="008047E8" w:rsidRDefault="008047E8" w:rsidP="289615FE">
            <w:pPr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</w:pPr>
          </w:p>
        </w:tc>
      </w:tr>
      <w:tr w:rsidR="002269C8" w:rsidRPr="00EC0EA8" w14:paraId="1F4DCEAB" w14:textId="77777777" w:rsidTr="289615FE">
        <w:tc>
          <w:tcPr>
            <w:tcW w:w="4962" w:type="dxa"/>
          </w:tcPr>
          <w:p w14:paraId="28F4EFD8" w14:textId="2906009C" w:rsidR="00380EE4" w:rsidRPr="008047E8" w:rsidRDefault="00E92BE2" w:rsidP="289615FE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lastRenderedPageBreak/>
              <w:t xml:space="preserve">5. Порядок передачи </w:t>
            </w:r>
            <w:r w:rsidR="006D2521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имущества </w:t>
            </w: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в аренду</w:t>
            </w:r>
          </w:p>
          <w:p w14:paraId="41B69028" w14:textId="3A6F779F" w:rsidR="00A65B5E" w:rsidRDefault="00A65B5E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5.1. Арендуем</w:t>
            </w:r>
            <w:r w:rsidR="0099299F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ая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</w:t>
            </w:r>
            <w:r w:rsidR="0099299F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>квартира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 </w:t>
            </w:r>
            <w:r w:rsidR="00E92BE2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передается арендатору </w:t>
            </w:r>
            <w:r w:rsidR="00E92BE2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1</w:t>
            </w:r>
            <w:r w:rsidR="2210EB64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го </w:t>
            </w:r>
            <w:r w:rsidR="33ED01FC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Сентября </w:t>
            </w:r>
            <w:r w:rsidR="2210EB64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2022.</w:t>
            </w:r>
            <w:r w:rsidR="2210EB64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 начала аренды </w:t>
            </w:r>
            <w:r w:rsidR="2210EB64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с </w:t>
            </w:r>
            <w:r w:rsidR="5C37427D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24 </w:t>
            </w:r>
            <w:r w:rsidR="2210EB64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го </w:t>
            </w:r>
            <w:r w:rsidR="415917E5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Сентября </w:t>
            </w:r>
            <w:r w:rsidR="2210EB64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2022. Срок аренды </w:t>
            </w:r>
            <w:r w:rsidR="758DB2E4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1  </w:t>
            </w:r>
            <w:r w:rsidR="2210EB64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месяцев. </w:t>
            </w:r>
          </w:p>
          <w:p w14:paraId="2D9CEA5B" w14:textId="336F9FDA" w:rsidR="00A65B5E" w:rsidRDefault="3695E5A3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Стороны должны </w:t>
            </w:r>
            <w:r w:rsidR="7BD9E30B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предупредить 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друг друга </w:t>
            </w:r>
            <w:r w:rsidR="7BD9E30B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про желание продлевать контракт, за 1(один) месяц заранее</w:t>
            </w:r>
          </w:p>
          <w:p w14:paraId="7AECB1A8" w14:textId="2C8BD731" w:rsidR="002269C8" w:rsidRPr="008047E8" w:rsidRDefault="002269C8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ka-GE"/>
              </w:rPr>
            </w:pPr>
          </w:p>
        </w:tc>
        <w:tc>
          <w:tcPr>
            <w:tcW w:w="5954" w:type="dxa"/>
          </w:tcPr>
          <w:p w14:paraId="65687EA7" w14:textId="5028645F" w:rsidR="002269C8" w:rsidRPr="00F17E85" w:rsidRDefault="00E92BE2" w:rsidP="289615FE">
            <w:pP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5. საიჯარო</w:t>
            </w:r>
            <w:r w:rsidR="006D2521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 ქონების</w:t>
            </w: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 გადაცემის წესი</w:t>
            </w:r>
          </w:p>
          <w:p w14:paraId="40986A0F" w14:textId="6AC474CB" w:rsidR="001A676E" w:rsidRPr="008047E8" w:rsidRDefault="001A676E" w:rsidP="289615FE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5.1. მოიჯარეს</w:t>
            </w:r>
            <w:r w:rsidR="001307F5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</w:t>
            </w:r>
            <w:r w:rsidR="00EC0EA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ბინა</w:t>
            </w:r>
            <w:r w:rsidR="00384179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გადაეცემა</w:t>
            </w:r>
            <w:r w:rsidR="00E92BE2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 2022 წლის </w:t>
            </w:r>
            <w:r w:rsidR="6A2ECE63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24 სექტემბრიდან</w:t>
            </w:r>
            <w:r w:rsidR="00E92BE2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. იჯარის ვადის ათვლა იწყება </w:t>
            </w:r>
            <w:r w:rsidR="00E92BE2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2022 წლის </w:t>
            </w:r>
            <w:r w:rsidR="1BA646C3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24 სექტემბრიდან </w:t>
            </w:r>
            <w:r w:rsidR="00E92BE2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და ძალაშია </w:t>
            </w:r>
            <w:r w:rsidR="2DA43C01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1</w:t>
            </w:r>
            <w:r w:rsidR="00D07BFD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2</w:t>
            </w:r>
            <w:r w:rsidR="00E92BE2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 თვე</w:t>
            </w:r>
            <w:r w:rsidR="00E92BE2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.   </w:t>
            </w:r>
          </w:p>
          <w:p w14:paraId="492BC9EE" w14:textId="124982A7" w:rsidR="006B23DE" w:rsidRDefault="00E92BE2" w:rsidP="289615FE">
            <w:pPr>
              <w:rPr>
                <w:ins w:id="0" w:author="agamkrelidze@gmail.com" w:date="2022-07-13T13:46:00Z"/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მხარეებმა უნდა შეატყობინონ ერთმანეთს  იჯარის ვადის გაგრძელების</w:t>
            </w:r>
            <w:r w:rsidR="006B23DE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="006B23DE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სურვილის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შესახებ ერთი თვით ადრე</w:t>
            </w:r>
          </w:p>
          <w:p w14:paraId="601EF946" w14:textId="1D1F38E7" w:rsidR="006B23DE" w:rsidRPr="008047E8" w:rsidRDefault="006B23DE" w:rsidP="289615FE">
            <w:pPr>
              <w:rPr>
                <w:rFonts w:ascii="Calibri" w:eastAsia="Calibri" w:hAnsi="Calibri" w:cs="Calibri"/>
                <w:color w:val="000000"/>
                <w:sz w:val="20"/>
                <w:szCs w:val="20"/>
                <w:lang w:val="ka-GE"/>
              </w:rPr>
            </w:pPr>
            <w:bookmarkStart w:id="1" w:name="_GoBack"/>
            <w:bookmarkEnd w:id="1"/>
          </w:p>
        </w:tc>
      </w:tr>
      <w:tr w:rsidR="002269C8" w:rsidRPr="00F17E85" w14:paraId="0232F9CE" w14:textId="77777777" w:rsidTr="289615FE">
        <w:trPr>
          <w:trHeight w:val="60"/>
        </w:trPr>
        <w:tc>
          <w:tcPr>
            <w:tcW w:w="4962" w:type="dxa"/>
          </w:tcPr>
          <w:p w14:paraId="7281F49F" w14:textId="43342ADE" w:rsidR="002269C8" w:rsidRPr="008047E8" w:rsidRDefault="00380EE4" w:rsidP="289615FE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6. Права и обязанности сторон</w:t>
            </w:r>
          </w:p>
          <w:p w14:paraId="7E3CBC85" w14:textId="618B6624" w:rsidR="002269C8" w:rsidRPr="008047E8" w:rsidRDefault="00E92BE2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b/>
                <w:bCs/>
                <w:sz w:val="20"/>
                <w:szCs w:val="20"/>
                <w:lang w:val="ru-RU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6.</w:t>
            </w:r>
            <w:r w:rsidR="767AECB7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1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. 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Арендатор</w:t>
            </w:r>
            <w:r w:rsidR="00014861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Обязан 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ухаживат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 xml:space="preserve">ь за </w:t>
            </w:r>
            <w:r w:rsidR="0099299F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>квартирой</w:t>
            </w:r>
            <w:r w:rsidR="00027E2D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.</w:t>
            </w:r>
          </w:p>
          <w:p w14:paraId="63011C8D" w14:textId="2C00D206" w:rsidR="002269C8" w:rsidRPr="008047E8" w:rsidRDefault="78EAB9FB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b/>
                <w:bCs/>
                <w:sz w:val="20"/>
                <w:szCs w:val="20"/>
                <w:lang w:val="ru-RU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 xml:space="preserve">6.2. 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="2D5A9C95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>При случае ущерба квартиры арендодатель имеет право вычислить ущерб от депозита в  стоимости ущерба</w:t>
            </w:r>
          </w:p>
        </w:tc>
        <w:tc>
          <w:tcPr>
            <w:tcW w:w="5954" w:type="dxa"/>
          </w:tcPr>
          <w:p w14:paraId="5578CEF8" w14:textId="156EC1A8" w:rsidR="00FD099C" w:rsidRPr="00FD099C" w:rsidRDefault="00681EE0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pPrChange w:id="2" w:author="agamkrelidze@gmail.com" w:date="2022-07-13T13:40:00Z">
                <w:pPr>
                  <w:spacing w:after="200" w:line="276" w:lineRule="auto"/>
                  <w:jc w:val="center"/>
                </w:pPr>
              </w:pPrChange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  <w:rPrChange w:id="3" w:author="agamkrelidze@gmail.com" w:date="2022-07-13T13:40:00Z">
                  <w:rPr>
                    <w:rFonts w:ascii="Sylfaen" w:hAnsi="Sylfaen"/>
                    <w:b/>
                    <w:bCs/>
                    <w:color w:val="000000" w:themeColor="text1"/>
                    <w:sz w:val="20"/>
                    <w:szCs w:val="20"/>
                    <w:lang w:val="ka-GE"/>
                  </w:rPr>
                </w:rPrChange>
              </w:rPr>
              <w:t>6.</w:t>
            </w:r>
            <w:r w:rsidR="002E42B8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  <w:rPrChange w:id="4" w:author="agamkrelidze@gmail.com" w:date="2022-07-13T13:40:00Z">
                  <w:rPr>
                    <w:rFonts w:ascii="Sylfaen" w:hAnsi="Sylfaen"/>
                    <w:b/>
                    <w:bCs/>
                    <w:color w:val="000000" w:themeColor="text1"/>
                    <w:sz w:val="20"/>
                    <w:szCs w:val="20"/>
                    <w:lang w:val="ka-GE"/>
                  </w:rPr>
                </w:rPrChange>
              </w:rPr>
              <w:t xml:space="preserve">მხარეების </w:t>
            </w:r>
            <w:r w:rsidR="00E92BE2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  <w:rPrChange w:id="5" w:author="agamkrelidze@gmail.com" w:date="2022-07-13T13:40:00Z">
                  <w:rPr>
                    <w:rFonts w:ascii="Sylfaen" w:hAnsi="Sylfaen"/>
                    <w:b/>
                    <w:bCs/>
                    <w:color w:val="000000" w:themeColor="text1"/>
                    <w:sz w:val="20"/>
                    <w:szCs w:val="20"/>
                    <w:lang w:val="ka-GE"/>
                  </w:rPr>
                </w:rPrChange>
              </w:rPr>
              <w:t>უფლებები და მოვალეობებ</w:t>
            </w:r>
            <w:r w:rsidR="2EBCBE8D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ი</w:t>
            </w:r>
          </w:p>
          <w:p w14:paraId="6C4DC50B" w14:textId="0762A61D" w:rsidR="00FD099C" w:rsidRPr="00FD099C" w:rsidRDefault="37247805" w:rsidP="289615FE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6.1 მოიჯარე ვადლებულია მოუაროს ბინას</w:t>
            </w:r>
            <w:r w:rsidR="2F4CAD0E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.</w:t>
            </w:r>
          </w:p>
          <w:p w14:paraId="09E80C84" w14:textId="54B10045" w:rsidR="00FD099C" w:rsidRPr="00FD099C" w:rsidRDefault="2F4CAD0E" w:rsidP="289615FE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6.2 ბინის დაზიანების შემთხვევაში მოიჯარეს გამოექვითება </w:t>
            </w:r>
            <w:r w:rsidR="6DF1923F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დაზიანების თანხა დეპოზიტიდან.</w:t>
            </w:r>
          </w:p>
          <w:p w14:paraId="09790149" w14:textId="226BB374" w:rsidR="00FD099C" w:rsidRPr="00FD099C" w:rsidRDefault="00FD099C" w:rsidP="289615FE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  <w:rPrChange w:id="6" w:author="agamkrelidze@gmail.com" w:date="2022-07-13T13:41:00Z">
                  <w:rPr>
                    <w:rFonts w:ascii="Sylfaen" w:hAnsi="Sylfaen"/>
                    <w:color w:val="000000" w:themeColor="text1"/>
                    <w:sz w:val="20"/>
                    <w:szCs w:val="20"/>
                    <w:lang w:val="ka-GE"/>
                  </w:rPr>
                </w:rPrChange>
              </w:rPr>
            </w:pPr>
          </w:p>
        </w:tc>
      </w:tr>
      <w:tr w:rsidR="00694144" w:rsidRPr="00F17E85" w14:paraId="30AF0660" w14:textId="77777777" w:rsidTr="289615FE">
        <w:tc>
          <w:tcPr>
            <w:tcW w:w="4962" w:type="dxa"/>
          </w:tcPr>
          <w:p w14:paraId="78A614B9" w14:textId="7930D329" w:rsidR="00380EE4" w:rsidRPr="008047E8" w:rsidRDefault="00380EE4" w:rsidP="289615FE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7. Ответственность сторон</w:t>
            </w:r>
          </w:p>
          <w:p w14:paraId="7FE06CC0" w14:textId="5BB5F6FD" w:rsidR="00694144" w:rsidRPr="008047E8" w:rsidRDefault="00E92BE2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7.1 В случае нарушения </w:t>
            </w:r>
            <w:r w:rsidR="00F536C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соглашения стороны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несут ответственность в соответствии 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 xml:space="preserve">законодательством Грузии </w:t>
            </w:r>
          </w:p>
        </w:tc>
        <w:tc>
          <w:tcPr>
            <w:tcW w:w="5954" w:type="dxa"/>
          </w:tcPr>
          <w:p w14:paraId="5FB90A7E" w14:textId="77777777" w:rsidR="0028515B" w:rsidRPr="00F17E85" w:rsidRDefault="0028515B" w:rsidP="289615FE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7. მხარეთა </w:t>
            </w:r>
            <w:r w:rsidR="00E92BE2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ვალდებულებები</w:t>
            </w:r>
          </w:p>
          <w:p w14:paraId="68F240DB" w14:textId="3336AAA1" w:rsidR="00694144" w:rsidRPr="00F17E85" w:rsidRDefault="00E92BE2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7.1 შეთანხმების დარღვევი</w:t>
            </w:r>
            <w:r w:rsidR="0088073D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სას,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მხარეები პასუხს აგებენ  საქართველოს მოქმედი კანონმდებლობით გათვალისწინებული წესით.</w:t>
            </w:r>
          </w:p>
        </w:tc>
      </w:tr>
      <w:tr w:rsidR="00694144" w:rsidRPr="00F17E85" w14:paraId="15C406CB" w14:textId="77777777" w:rsidTr="289615FE">
        <w:tc>
          <w:tcPr>
            <w:tcW w:w="4962" w:type="dxa"/>
          </w:tcPr>
          <w:p w14:paraId="45944B2B" w14:textId="77777777" w:rsidR="00380EE4" w:rsidRPr="008047E8" w:rsidRDefault="00380EE4" w:rsidP="289615FE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8. Порядок возврата объекта аренды</w:t>
            </w:r>
          </w:p>
          <w:p w14:paraId="41C763CF" w14:textId="1420B8FB" w:rsidR="00694144" w:rsidRPr="008047E8" w:rsidRDefault="00E92BE2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8.1. 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 xml:space="preserve">По истечению срока аренды 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Арендатор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 xml:space="preserve"> обязан сдать 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Арендодател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 xml:space="preserve">ю </w:t>
            </w:r>
            <w:r w:rsidR="0099299F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>квартиру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 xml:space="preserve"> в таком же состоянии в каком принял от 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Арендодател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 xml:space="preserve">я, </w:t>
            </w:r>
            <w:r w:rsidR="19BC1E53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>с учётом нормальной амортизации.</w:t>
            </w:r>
          </w:p>
        </w:tc>
        <w:tc>
          <w:tcPr>
            <w:tcW w:w="5954" w:type="dxa"/>
          </w:tcPr>
          <w:p w14:paraId="194CE0C1" w14:textId="77777777" w:rsidR="00392BD0" w:rsidRPr="00F17E85" w:rsidRDefault="00392BD0" w:rsidP="289615FE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8. იჯარის </w:t>
            </w:r>
            <w:r w:rsidR="00E92BE2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ობიექტის დაბრუნების წესი</w:t>
            </w:r>
          </w:p>
          <w:p w14:paraId="69F92317" w14:textId="6F91ADE2" w:rsidR="00F11785" w:rsidRPr="00F17E85" w:rsidRDefault="00E92BE2" w:rsidP="289615FE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8.1. იჯარის ვადის გასვლის შემდეგ  </w:t>
            </w: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მოიჯარე 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აბრუნებს </w:t>
            </w:r>
            <w:r w:rsidR="00EC0EA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ბინას 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</w:t>
            </w:r>
            <w:r w:rsidR="00233E01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თავდაპირველ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მდგომარეობ</w:t>
            </w:r>
            <w:r w:rsidR="00233E01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აში, ნორმალური ცვეთის გათვალისწინებით.</w:t>
            </w:r>
          </w:p>
        </w:tc>
      </w:tr>
      <w:tr w:rsidR="00694144" w:rsidRPr="00F17E85" w14:paraId="401C5D5E" w14:textId="77777777" w:rsidTr="289615FE">
        <w:tc>
          <w:tcPr>
            <w:tcW w:w="4962" w:type="dxa"/>
          </w:tcPr>
          <w:p w14:paraId="1C4560A1" w14:textId="77777777" w:rsidR="00380EE4" w:rsidRPr="008047E8" w:rsidRDefault="00E92BE2" w:rsidP="289615FE">
            <w:pP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9. </w:t>
            </w: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РЕШЕНИЕ СПОРНЫХ СИТУАЦИИ</w:t>
            </w:r>
          </w:p>
          <w:p w14:paraId="2C98D3E3" w14:textId="78F4D64A" w:rsidR="00380EE4" w:rsidRPr="008047E8" w:rsidRDefault="008047E8" w:rsidP="289615FE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9.1 Споры и разногласия, возникающие при выполнении настоящего договора, будут разрешаться путем переговоров между сторонами.</w:t>
            </w:r>
          </w:p>
          <w:p w14:paraId="300C6A3B" w14:textId="099A1A5F" w:rsidR="008047E8" w:rsidRPr="008047E8" w:rsidRDefault="008047E8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9.2 Если соглашение не будет достигнуто путем переговоров, в течение 14 дней или ни одна из сторон не будет участвовать в переговорной процедуре, то каждая из сторон имеет право обратиться в суд.</w:t>
            </w:r>
          </w:p>
        </w:tc>
        <w:tc>
          <w:tcPr>
            <w:tcW w:w="5954" w:type="dxa"/>
          </w:tcPr>
          <w:p w14:paraId="67542DE0" w14:textId="77777777" w:rsidR="00634262" w:rsidRPr="00F17E85" w:rsidRDefault="00634262" w:rsidP="289615FE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9. დავათა </w:t>
            </w:r>
            <w:r w:rsidR="00E92BE2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გადაჭრის წესი</w:t>
            </w:r>
          </w:p>
          <w:p w14:paraId="2370DF6A" w14:textId="32F29808" w:rsidR="00634262" w:rsidRPr="00F17E85" w:rsidRDefault="00E92BE2" w:rsidP="289615FE">
            <w:pPr>
              <w:spacing w:after="200"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9.1 ამ ხელშეკრულების შესრულების დროს წარმოშობილი დავები და უთანხმოებანი გადაიჭრება მხარეთა შორის მოლაპარაკებ</w:t>
            </w:r>
            <w:r w:rsidR="005155C6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ი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ს გზით. </w:t>
            </w:r>
          </w:p>
          <w:p w14:paraId="3C37B4B5" w14:textId="54012C6B" w:rsidR="00694144" w:rsidRPr="00F17E85" w:rsidRDefault="00E92BE2" w:rsidP="289615FE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9.2 იმ შემთხვევაში, თუ შეთანხმება მოლაპარაკებების გზით არ მიიღწევა, 14 დღის განმავლობაში ან რომელიმე მხარე არ </w:t>
            </w:r>
            <w:r w:rsidR="005155C6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იღებს 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მონაწილეობ</w:t>
            </w:r>
            <w:r w:rsidR="00817B8E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ა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ს მოლაპარაკ</w:t>
            </w:r>
            <w:r w:rsidR="005155C6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ებათა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 პროცედურაში, მაშინ თითოეულ მხარეს უფლება აქვს მიმართოს სასამართლოს.</w:t>
            </w:r>
          </w:p>
        </w:tc>
      </w:tr>
      <w:tr w:rsidR="00694144" w:rsidRPr="00F7086A" w14:paraId="2049627C" w14:textId="77777777" w:rsidTr="289615FE">
        <w:tc>
          <w:tcPr>
            <w:tcW w:w="4962" w:type="dxa"/>
          </w:tcPr>
          <w:p w14:paraId="1B36C248" w14:textId="77777777" w:rsidR="00380EE4" w:rsidRPr="008047E8" w:rsidRDefault="00E92BE2" w:rsidP="289615FE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10. Другие условия</w:t>
            </w:r>
          </w:p>
          <w:p w14:paraId="7A3CDEF5" w14:textId="63CDD36F" w:rsidR="00E75CC2" w:rsidRPr="008047E8" w:rsidRDefault="00E92BE2" w:rsidP="289615FE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ru-RU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10.</w:t>
            </w:r>
            <w:r w:rsidR="00295480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1</w:t>
            </w: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 xml:space="preserve"> 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Вопросы которые не урегулированы этим договором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регулируются законодательством 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>Грузии</w:t>
            </w:r>
          </w:p>
          <w:p w14:paraId="68777200" w14:textId="0AA1EC1C" w:rsidR="00E75CC2" w:rsidRPr="008047E8" w:rsidRDefault="00E92BE2" w:rsidP="289615FE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10.</w:t>
            </w:r>
            <w:r w:rsidR="00295480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2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Условия Договора могут быть изменены только по согласию сторон, оформленному в виде дополнительного соглашения к настоящему Договору.  </w:t>
            </w:r>
          </w:p>
          <w:p w14:paraId="1FF6BC1C" w14:textId="63621F76" w:rsidR="00E75CC2" w:rsidRPr="008047E8" w:rsidRDefault="00E92BE2" w:rsidP="289615FE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10.</w:t>
            </w:r>
            <w:r w:rsidR="00295480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3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В случае если один или несколько пунктов этого договора потеряют силу в связи с изменением законодательства или по решению суда лил по другой причине, то 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 xml:space="preserve">изменные пункты 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не буду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т 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lastRenderedPageBreak/>
              <w:t>распостронят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>ь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>ся на весь договор и остальные правила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оговоренные договором будут действительны.</w:t>
            </w:r>
          </w:p>
          <w:p w14:paraId="1431202C" w14:textId="6A354195" w:rsidR="008047E8" w:rsidRPr="008047E8" w:rsidRDefault="00E92BE2" w:rsidP="289615FE">
            <w:pPr>
              <w:jc w:val="both"/>
              <w:rPr>
                <w:rFonts w:ascii="Calibri" w:eastAsia="Calibri" w:hAnsi="Calibri" w:cs="Calibri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10.</w:t>
            </w:r>
            <w:r w:rsidR="00E75CC2"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4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Настоящий </w:t>
            </w:r>
            <w:r w:rsidR="008047E8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договор составлен на двух языках</w:t>
            </w: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 (Русском и грузинском) в двух экземплярах, из которых п</w:t>
            </w:r>
            <w:r w:rsidR="008047E8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ервый находится у  Арендодателя , а второй - у Арендатора</w:t>
            </w: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. </w:t>
            </w:r>
          </w:p>
          <w:p w14:paraId="59C2EB29" w14:textId="77777777" w:rsidR="00694144" w:rsidRPr="008047E8" w:rsidRDefault="00694144" w:rsidP="289615FE">
            <w:pPr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</w:pPr>
          </w:p>
        </w:tc>
        <w:tc>
          <w:tcPr>
            <w:tcW w:w="5954" w:type="dxa"/>
          </w:tcPr>
          <w:p w14:paraId="25C46E85" w14:textId="449B5999" w:rsidR="00694144" w:rsidRPr="00F17E85" w:rsidRDefault="00817B8E" w:rsidP="289615FE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lastRenderedPageBreak/>
              <w:t>10. სხვა პირობები</w:t>
            </w:r>
          </w:p>
          <w:p w14:paraId="7BD0A9FF" w14:textId="5B2041CC" w:rsidR="00295480" w:rsidRPr="00817B8E" w:rsidRDefault="00817B8E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10.1</w:t>
            </w:r>
            <w:r w:rsidR="008047E8"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</w:t>
            </w: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საკითხები, რომლებიც არ არის განსაზღვრული წინამდებარე ხელშეკრულებით რეგულირდება საქართველოს მოქმედი კანონმდებლობით. </w:t>
            </w:r>
          </w:p>
          <w:p w14:paraId="0F1698FF" w14:textId="19B0684C" w:rsidR="00295480" w:rsidRPr="000F238B" w:rsidRDefault="00817B8E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ka-GE"/>
              </w:rPr>
              <w:t>10.2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t xml:space="preserve"> წინამდებრე ხელშეკრულებაში ცვლილებების შეტანა შესაძლებელია მხოლოდ მხარეთა შეთანხმებით, რომელიც დაერთვება წინამდებარე ხელშეკრულებს, როგორც </w:t>
            </w:r>
            <w:r w:rsidRPr="289615FE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ka-GE"/>
              </w:rPr>
              <w:lastRenderedPageBreak/>
              <w:t>დამატებითი შეთანხმება.</w:t>
            </w:r>
          </w:p>
          <w:p w14:paraId="70F81DC4" w14:textId="3F6353E3" w:rsidR="00295480" w:rsidRPr="00817B8E" w:rsidRDefault="00776D55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10.3</w:t>
            </w: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 </w:t>
            </w:r>
            <w:r w:rsidR="00817B8E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 ამ ხელშეკრულების რომელიმე დებულების ძალადაკარგულად ცნობას</w:t>
            </w: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,</w:t>
            </w:r>
            <w:r w:rsidR="00817B8E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 საკანონმდებლო ცვლილებების, სასამართლოს გადაწყვეტილების ან სხვა გარემოებების საფუძველზე, არ ექნება გავლენა </w:t>
            </w: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წინამდებარე ხელშეკრულების სხვა დებულებების ნამდვილობაზე. ასეთ შემთხვევაში მხარეები კისრულობენ ვალდებულებას კეთილსინდისიერად მოილაპარაკონ, იმისათვის, რომ ხელშეკრულებაში შეიტანონ ისეთი ცვლილებები, რომლებიც შეძლებისდაგვარად შეინარჩუნებენ მხარეთა თავდაპირველ მიზანს.</w:t>
            </w:r>
          </w:p>
          <w:p w14:paraId="4285C0FC" w14:textId="057A6950" w:rsidR="00E75CC2" w:rsidRPr="00F17E85" w:rsidRDefault="009B2C57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10.4</w:t>
            </w: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 ხელშეკრულება შედგენილია ორ ენაზე (რუსული და ქართული) ორ იდენტურ ეგზემპლარად ორივე მხარისთვის. </w:t>
            </w: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  <w:rPrChange w:id="7" w:author="agamkrelidze@gmail.com" w:date="2022-07-13T14:02:00Z">
                  <w:rPr>
                    <w:rFonts w:ascii="Sylfaen" w:hAnsi="Sylfaen"/>
                    <w:sz w:val="20"/>
                    <w:szCs w:val="20"/>
                    <w:highlight w:val="yellow"/>
                    <w:lang w:val="ka-GE"/>
                  </w:rPr>
                </w:rPrChange>
              </w:rPr>
              <w:t>პრიორიტეტულად მიიჩნევა</w:t>
            </w:r>
            <w:r w:rsidR="426C3EC5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 </w:t>
            </w:r>
            <w:r w:rsidR="00F64F0B" w:rsidRPr="289615FE">
              <w:rPr>
                <w:rFonts w:ascii="Calibri" w:eastAsia="Calibri" w:hAnsi="Calibri" w:cs="Calibri"/>
                <w:sz w:val="20"/>
                <w:szCs w:val="20"/>
                <w:lang w:val="ka-GE"/>
                <w:rPrChange w:id="8" w:author="agamkrelidze@gmail.com" w:date="2022-07-13T14:02:00Z">
                  <w:rPr>
                    <w:rFonts w:ascii="Sylfaen" w:hAnsi="Sylfaen"/>
                    <w:sz w:val="20"/>
                    <w:szCs w:val="20"/>
                    <w:highlight w:val="yellow"/>
                    <w:lang w:val="ka-GE"/>
                  </w:rPr>
                </w:rPrChange>
              </w:rPr>
              <w:t>ქართული</w:t>
            </w:r>
            <w:r w:rsidR="2E509261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 </w:t>
            </w:r>
            <w:ins w:id="9" w:author="agamkrelidze@gmail.com" w:date="2022-07-13T14:02:00Z">
              <w:r w:rsidR="00F64F0B" w:rsidRPr="289615FE">
                <w:rPr>
                  <w:rFonts w:ascii="Calibri" w:eastAsia="Calibri" w:hAnsi="Calibri" w:cs="Calibri"/>
                  <w:sz w:val="20"/>
                  <w:szCs w:val="20"/>
                  <w:lang w:val="ka-GE"/>
                  <w:rPrChange w:id="10" w:author="agamkrelidze@gmail.com" w:date="2022-07-13T14:02:00Z">
                    <w:rPr>
                      <w:rFonts w:ascii="Sylfaen" w:hAnsi="Sylfaen"/>
                      <w:sz w:val="20"/>
                      <w:szCs w:val="20"/>
                      <w:highlight w:val="yellow"/>
                      <w:lang w:val="ka-GE"/>
                    </w:rPr>
                  </w:rPrChange>
                </w:rPr>
                <w:t xml:space="preserve"> </w:t>
              </w:r>
            </w:ins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  <w:rPrChange w:id="11" w:author="agamkrelidze@gmail.com" w:date="2022-07-13T14:02:00Z">
                  <w:rPr>
                    <w:rFonts w:ascii="Sylfaen" w:hAnsi="Sylfaen"/>
                    <w:sz w:val="20"/>
                    <w:szCs w:val="20"/>
                    <w:highlight w:val="yellow"/>
                    <w:lang w:val="ka-GE"/>
                  </w:rPr>
                </w:rPrChange>
              </w:rPr>
              <w:t>ტექსტი.</w:t>
            </w:r>
            <w:r w:rsidR="00E92BE2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 </w:t>
            </w:r>
          </w:p>
        </w:tc>
      </w:tr>
      <w:tr w:rsidR="00694144" w:rsidRPr="00F7086A" w14:paraId="20705260" w14:textId="77777777" w:rsidTr="289615FE">
        <w:tc>
          <w:tcPr>
            <w:tcW w:w="4962" w:type="dxa"/>
          </w:tcPr>
          <w:p w14:paraId="3A53E7D8" w14:textId="77777777" w:rsidR="00380EE4" w:rsidRPr="008047E8" w:rsidRDefault="00E92BE2" w:rsidP="289615FE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lastRenderedPageBreak/>
              <w:t>Статья 11. РЕКВИЗИТЫ СТОРОН</w:t>
            </w:r>
          </w:p>
          <w:p w14:paraId="3FF2172B" w14:textId="77777777" w:rsidR="00380EE4" w:rsidRPr="008047E8" w:rsidRDefault="00E92BE2" w:rsidP="289615FE">
            <w:pPr>
              <w:spacing w:after="200" w:line="276" w:lineRule="auto"/>
              <w:rPr>
                <w:rFonts w:ascii="Calibri" w:eastAsia="Calibri" w:hAnsi="Calibri" w:cs="Calibri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Стороны обязуются незамедлительно информировать друг друга об изменениях данных прописанных в этом пункте.</w:t>
            </w:r>
          </w:p>
          <w:p w14:paraId="456FB452" w14:textId="77777777" w:rsidR="00694144" w:rsidRPr="008047E8" w:rsidRDefault="00694144" w:rsidP="289615FE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</w:pPr>
          </w:p>
        </w:tc>
        <w:tc>
          <w:tcPr>
            <w:tcW w:w="5954" w:type="dxa"/>
          </w:tcPr>
          <w:p w14:paraId="4BA1696A" w14:textId="77777777" w:rsidR="00817B8E" w:rsidRDefault="00817B8E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მუხლი 11. მხარეთა რეკვიზიტები</w:t>
            </w:r>
          </w:p>
          <w:p w14:paraId="794FE34B" w14:textId="751E6061" w:rsidR="00D6375A" w:rsidRPr="00817B8E" w:rsidRDefault="00817B8E" w:rsidP="289615FE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 xml:space="preserve">მხარეები ვალდებულნი არიან დაუყონებლივ </w:t>
            </w:r>
            <w:r w:rsidR="00EC0EA8"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შეატყობინო</w:t>
            </w:r>
            <w:r w:rsidRPr="289615FE">
              <w:rPr>
                <w:rFonts w:ascii="Calibri" w:eastAsia="Calibri" w:hAnsi="Calibri" w:cs="Calibri"/>
                <w:sz w:val="20"/>
                <w:szCs w:val="20"/>
                <w:lang w:val="ka-GE"/>
              </w:rPr>
              <w:t>ნ ერთმანეთ ამ პუნქტში მითითებული რეკვიზიტების შეცვლის თაობაზე.</w:t>
            </w:r>
          </w:p>
          <w:p w14:paraId="08CFA16C" w14:textId="77777777" w:rsidR="00694144" w:rsidRPr="00F17E85" w:rsidRDefault="00694144" w:rsidP="289615FE">
            <w:pPr>
              <w:spacing w:after="200" w:line="276" w:lineRule="auto"/>
              <w:rPr>
                <w:rFonts w:ascii="Calibri" w:eastAsia="Calibri" w:hAnsi="Calibri" w:cs="Calibri"/>
                <w:sz w:val="20"/>
                <w:szCs w:val="20"/>
                <w:lang w:val="ka-GE"/>
              </w:rPr>
            </w:pPr>
          </w:p>
        </w:tc>
      </w:tr>
      <w:tr w:rsidR="00694144" w:rsidRPr="00336198" w14:paraId="06509825" w14:textId="77777777" w:rsidTr="289615FE">
        <w:trPr>
          <w:trHeight w:val="3743"/>
        </w:trPr>
        <w:tc>
          <w:tcPr>
            <w:tcW w:w="4962" w:type="dxa"/>
          </w:tcPr>
          <w:p w14:paraId="6F2AF43B" w14:textId="00D2D47F" w:rsidR="008047E8" w:rsidRPr="00F17E85" w:rsidRDefault="008047E8" w:rsidP="289615FE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მეიჯარე</w:t>
            </w:r>
            <w:r w:rsidR="0099299F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ru-RU"/>
              </w:rPr>
              <w:t xml:space="preserve">   </w:t>
            </w:r>
            <w:r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>/ Арендодатель</w:t>
            </w:r>
          </w:p>
          <w:p w14:paraId="67DE6559" w14:textId="5E6B63D2" w:rsidR="0099299F" w:rsidRPr="008047E8" w:rsidRDefault="0099299F" w:rsidP="289615FE">
            <w:pPr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</w:pPr>
            <w:r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ru-RU"/>
              </w:rPr>
              <w:t>.........................................................................</w:t>
            </w:r>
            <w:r w:rsidR="008047E8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ru-RU"/>
              </w:rPr>
              <w:t xml:space="preserve"> </w:t>
            </w:r>
            <w:r w:rsidR="008047E8" w:rsidRPr="289615FE"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  <w:t xml:space="preserve">       </w:t>
            </w:r>
          </w:p>
          <w:p w14:paraId="010DCE5E" w14:textId="15D79FD7" w:rsidR="00D66288" w:rsidRPr="008047E8" w:rsidRDefault="00D66288" w:rsidP="289615FE">
            <w:pPr>
              <w:rPr>
                <w:rFonts w:ascii="Calibri" w:eastAsia="Calibri" w:hAnsi="Calibri" w:cs="Calibri"/>
                <w:b/>
                <w:bCs/>
                <w:sz w:val="20"/>
                <w:szCs w:val="20"/>
                <w:lang w:val="ka-GE"/>
              </w:rPr>
            </w:pPr>
          </w:p>
        </w:tc>
        <w:tc>
          <w:tcPr>
            <w:tcW w:w="5954" w:type="dxa"/>
          </w:tcPr>
          <w:p w14:paraId="47777CE6" w14:textId="77777777" w:rsidR="008047E8" w:rsidRPr="008047E8" w:rsidRDefault="008047E8" w:rsidP="008047E8">
            <w:pPr>
              <w:spacing w:after="120" w:line="276" w:lineRule="auto"/>
              <w:rPr>
                <w:rFonts w:cstheme="minorHAnsi"/>
                <w:b/>
                <w:sz w:val="20"/>
                <w:szCs w:val="20"/>
                <w:lang w:val="ka-GE"/>
              </w:rPr>
            </w:pPr>
            <w:r w:rsidRPr="008047E8">
              <w:rPr>
                <w:rFonts w:cstheme="minorHAnsi"/>
                <w:b/>
                <w:lang w:val="ka-GE"/>
              </w:rPr>
              <w:t xml:space="preserve">მოიჯარე/Арендатор </w:t>
            </w:r>
          </w:p>
          <w:p w14:paraId="69B600FB" w14:textId="35D68267" w:rsidR="00D66288" w:rsidRPr="00F17E85" w:rsidRDefault="0099299F" w:rsidP="008047E8">
            <w:pPr>
              <w:rPr>
                <w:rFonts w:ascii="Sylfaen" w:hAnsi="Sylfaen"/>
                <w:sz w:val="20"/>
                <w:szCs w:val="20"/>
                <w:lang w:val="ka-GE"/>
              </w:rPr>
            </w:pPr>
            <w:r>
              <w:rPr>
                <w:rFonts w:cstheme="minorHAnsi"/>
                <w:b/>
                <w:lang w:val="ru-RU"/>
              </w:rPr>
              <w:t>................................................................................</w:t>
            </w:r>
          </w:p>
        </w:tc>
      </w:tr>
    </w:tbl>
    <w:p w14:paraId="5CE979B0" w14:textId="77777777" w:rsidR="002269C8" w:rsidRPr="00F17E85" w:rsidRDefault="002269C8" w:rsidP="003976B6">
      <w:pPr>
        <w:rPr>
          <w:rFonts w:ascii="Sylfaen" w:hAnsi="Sylfaen"/>
          <w:lang w:val="ka-GE"/>
        </w:rPr>
      </w:pPr>
    </w:p>
    <w:sectPr w:rsidR="002269C8" w:rsidRPr="00F17E85" w:rsidSect="00336198">
      <w:footerReference w:type="default" r:id="rId8"/>
      <w:pgSz w:w="12240" w:h="15840"/>
      <w:pgMar w:top="284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2CC90" w14:textId="77777777" w:rsidR="00040450" w:rsidRDefault="00040450" w:rsidP="003976B6">
      <w:pPr>
        <w:spacing w:after="0" w:line="240" w:lineRule="auto"/>
      </w:pPr>
      <w:r>
        <w:separator/>
      </w:r>
    </w:p>
  </w:endnote>
  <w:endnote w:type="continuationSeparator" w:id="0">
    <w:p w14:paraId="2B60A49A" w14:textId="77777777" w:rsidR="00040450" w:rsidRDefault="00040450" w:rsidP="00397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67B02" w14:textId="77777777" w:rsidR="003976B6" w:rsidRPr="00146D60" w:rsidRDefault="003976B6" w:rsidP="003976B6">
    <w:pPr>
      <w:pStyle w:val="Footer"/>
      <w:rPr>
        <w:lang w:val="ru-RU"/>
      </w:rPr>
    </w:pPr>
  </w:p>
  <w:p w14:paraId="5739FF73" w14:textId="77777777" w:rsidR="003976B6" w:rsidRPr="003976B6" w:rsidRDefault="003976B6">
    <w:pPr>
      <w:pStyle w:val="Footer"/>
      <w:rPr>
        <w:lang w:val="ru-RU"/>
      </w:rPr>
    </w:pPr>
  </w:p>
  <w:p w14:paraId="6709C534" w14:textId="77777777" w:rsidR="003976B6" w:rsidRDefault="003976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87AF59" w14:textId="77777777" w:rsidR="00040450" w:rsidRDefault="00040450" w:rsidP="003976B6">
      <w:pPr>
        <w:spacing w:after="0" w:line="240" w:lineRule="auto"/>
      </w:pPr>
      <w:r>
        <w:separator/>
      </w:r>
    </w:p>
  </w:footnote>
  <w:footnote w:type="continuationSeparator" w:id="0">
    <w:p w14:paraId="4F30FD2E" w14:textId="77777777" w:rsidR="00040450" w:rsidRDefault="00040450" w:rsidP="003976B6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OTPoMFQv4Jgpq" int2:id="vwO2t7SM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F2993"/>
    <w:multiLevelType w:val="multilevel"/>
    <w:tmpl w:val="D074A8C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4D172319"/>
    <w:multiLevelType w:val="multilevel"/>
    <w:tmpl w:val="6BECA45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" w15:restartNumberingAfterBreak="0">
    <w:nsid w:val="4FA24A9F"/>
    <w:multiLevelType w:val="multilevel"/>
    <w:tmpl w:val="2DE410D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" w15:restartNumberingAfterBreak="0">
    <w:nsid w:val="6CB26C52"/>
    <w:multiLevelType w:val="hybridMultilevel"/>
    <w:tmpl w:val="86701FD6"/>
    <w:lvl w:ilvl="0" w:tplc="A91047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524A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80DE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B085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7E6E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5A5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EA45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46D3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E0CC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48137E"/>
    <w:multiLevelType w:val="hybridMultilevel"/>
    <w:tmpl w:val="FB9C54B6"/>
    <w:lvl w:ilvl="0" w:tplc="310E2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E4D6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F432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2649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22DD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74C0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427C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5C35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E44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440FD"/>
    <w:multiLevelType w:val="multilevel"/>
    <w:tmpl w:val="D66435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gamkrelidze@gmail.com">
    <w15:presenceInfo w15:providerId="Windows Live" w15:userId="d149a09a8f8e8ce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141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704D"/>
    <w:rsid w:val="00014861"/>
    <w:rsid w:val="00027012"/>
    <w:rsid w:val="00027E2D"/>
    <w:rsid w:val="00035BE6"/>
    <w:rsid w:val="00040450"/>
    <w:rsid w:val="000546C1"/>
    <w:rsid w:val="000804EC"/>
    <w:rsid w:val="00096DF9"/>
    <w:rsid w:val="000A4AC0"/>
    <w:rsid w:val="000B4790"/>
    <w:rsid w:val="000D5382"/>
    <w:rsid w:val="000D5E97"/>
    <w:rsid w:val="000E0F1E"/>
    <w:rsid w:val="000F238B"/>
    <w:rsid w:val="0010395D"/>
    <w:rsid w:val="00117430"/>
    <w:rsid w:val="00126012"/>
    <w:rsid w:val="001307F5"/>
    <w:rsid w:val="00165C94"/>
    <w:rsid w:val="0017050E"/>
    <w:rsid w:val="001A676E"/>
    <w:rsid w:val="001B131A"/>
    <w:rsid w:val="001C6541"/>
    <w:rsid w:val="001D60FB"/>
    <w:rsid w:val="00207FBF"/>
    <w:rsid w:val="00212D8E"/>
    <w:rsid w:val="002144EA"/>
    <w:rsid w:val="002149F3"/>
    <w:rsid w:val="00215795"/>
    <w:rsid w:val="00216C74"/>
    <w:rsid w:val="002269C8"/>
    <w:rsid w:val="00233E01"/>
    <w:rsid w:val="00237F9B"/>
    <w:rsid w:val="00246B1F"/>
    <w:rsid w:val="00262DC9"/>
    <w:rsid w:val="0028515B"/>
    <w:rsid w:val="00286783"/>
    <w:rsid w:val="002903A2"/>
    <w:rsid w:val="00295480"/>
    <w:rsid w:val="002C11BB"/>
    <w:rsid w:val="002C1613"/>
    <w:rsid w:val="002D3587"/>
    <w:rsid w:val="002E26FB"/>
    <w:rsid w:val="002E42B8"/>
    <w:rsid w:val="003160E5"/>
    <w:rsid w:val="00320B63"/>
    <w:rsid w:val="00336198"/>
    <w:rsid w:val="00340BCB"/>
    <w:rsid w:val="00344A77"/>
    <w:rsid w:val="00347CEC"/>
    <w:rsid w:val="00380EE4"/>
    <w:rsid w:val="00384179"/>
    <w:rsid w:val="00392BD0"/>
    <w:rsid w:val="003976B6"/>
    <w:rsid w:val="003A39FA"/>
    <w:rsid w:val="003B2440"/>
    <w:rsid w:val="003B69E2"/>
    <w:rsid w:val="003E1ABF"/>
    <w:rsid w:val="003E5897"/>
    <w:rsid w:val="003F75E0"/>
    <w:rsid w:val="004224C4"/>
    <w:rsid w:val="00427D5F"/>
    <w:rsid w:val="00457E6B"/>
    <w:rsid w:val="00464543"/>
    <w:rsid w:val="00467D7F"/>
    <w:rsid w:val="004B4811"/>
    <w:rsid w:val="004B704D"/>
    <w:rsid w:val="004D1214"/>
    <w:rsid w:val="004E48B8"/>
    <w:rsid w:val="00507D2D"/>
    <w:rsid w:val="005155C6"/>
    <w:rsid w:val="00517E40"/>
    <w:rsid w:val="005214FF"/>
    <w:rsid w:val="00525EE9"/>
    <w:rsid w:val="00527A12"/>
    <w:rsid w:val="005810F4"/>
    <w:rsid w:val="005C1DA4"/>
    <w:rsid w:val="005D0C10"/>
    <w:rsid w:val="006029E8"/>
    <w:rsid w:val="00603AC2"/>
    <w:rsid w:val="006134CD"/>
    <w:rsid w:val="00620B87"/>
    <w:rsid w:val="00621AD0"/>
    <w:rsid w:val="00634262"/>
    <w:rsid w:val="0065663D"/>
    <w:rsid w:val="00681EE0"/>
    <w:rsid w:val="00694144"/>
    <w:rsid w:val="006A68E3"/>
    <w:rsid w:val="006B23DE"/>
    <w:rsid w:val="006C28C5"/>
    <w:rsid w:val="006D2521"/>
    <w:rsid w:val="006D45C5"/>
    <w:rsid w:val="006D52A7"/>
    <w:rsid w:val="006D56CD"/>
    <w:rsid w:val="00704667"/>
    <w:rsid w:val="007207E4"/>
    <w:rsid w:val="00763720"/>
    <w:rsid w:val="0076735B"/>
    <w:rsid w:val="00774EEF"/>
    <w:rsid w:val="00776D55"/>
    <w:rsid w:val="007A49E8"/>
    <w:rsid w:val="007B3323"/>
    <w:rsid w:val="007C60D1"/>
    <w:rsid w:val="007E1F20"/>
    <w:rsid w:val="008047E8"/>
    <w:rsid w:val="00817B8E"/>
    <w:rsid w:val="00823345"/>
    <w:rsid w:val="008508CD"/>
    <w:rsid w:val="008614ED"/>
    <w:rsid w:val="0088073D"/>
    <w:rsid w:val="00885055"/>
    <w:rsid w:val="008A70D8"/>
    <w:rsid w:val="008B7C5D"/>
    <w:rsid w:val="009273E4"/>
    <w:rsid w:val="009623B8"/>
    <w:rsid w:val="00964CED"/>
    <w:rsid w:val="00965E2F"/>
    <w:rsid w:val="0099299F"/>
    <w:rsid w:val="00992B07"/>
    <w:rsid w:val="009B2C57"/>
    <w:rsid w:val="009D041A"/>
    <w:rsid w:val="009D94BF"/>
    <w:rsid w:val="009E762E"/>
    <w:rsid w:val="00A24C82"/>
    <w:rsid w:val="00A65B5E"/>
    <w:rsid w:val="00A7631B"/>
    <w:rsid w:val="00A96D5A"/>
    <w:rsid w:val="00AA7F8F"/>
    <w:rsid w:val="00AB0F56"/>
    <w:rsid w:val="00AB62BB"/>
    <w:rsid w:val="00AD4C57"/>
    <w:rsid w:val="00B01579"/>
    <w:rsid w:val="00B07CE9"/>
    <w:rsid w:val="00B5145E"/>
    <w:rsid w:val="00B7535D"/>
    <w:rsid w:val="00B75554"/>
    <w:rsid w:val="00BA1EE1"/>
    <w:rsid w:val="00BB0D1E"/>
    <w:rsid w:val="00BB535E"/>
    <w:rsid w:val="00BB7007"/>
    <w:rsid w:val="00BC5150"/>
    <w:rsid w:val="00BD6EB6"/>
    <w:rsid w:val="00BE5A14"/>
    <w:rsid w:val="00C11037"/>
    <w:rsid w:val="00C3023A"/>
    <w:rsid w:val="00C83399"/>
    <w:rsid w:val="00C86D87"/>
    <w:rsid w:val="00C971E4"/>
    <w:rsid w:val="00CD2A65"/>
    <w:rsid w:val="00CD4EAC"/>
    <w:rsid w:val="00CD79E8"/>
    <w:rsid w:val="00CF75C6"/>
    <w:rsid w:val="00D07BFD"/>
    <w:rsid w:val="00D33B84"/>
    <w:rsid w:val="00D57028"/>
    <w:rsid w:val="00D6375A"/>
    <w:rsid w:val="00D66288"/>
    <w:rsid w:val="00D7CA8E"/>
    <w:rsid w:val="00DC09B7"/>
    <w:rsid w:val="00DE703A"/>
    <w:rsid w:val="00E36D73"/>
    <w:rsid w:val="00E37190"/>
    <w:rsid w:val="00E53F5B"/>
    <w:rsid w:val="00E6500A"/>
    <w:rsid w:val="00E75CC2"/>
    <w:rsid w:val="00E92BE2"/>
    <w:rsid w:val="00E95A46"/>
    <w:rsid w:val="00EA08DE"/>
    <w:rsid w:val="00EB6EDE"/>
    <w:rsid w:val="00EC0EA8"/>
    <w:rsid w:val="00F0607E"/>
    <w:rsid w:val="00F11785"/>
    <w:rsid w:val="00F17E85"/>
    <w:rsid w:val="00F21508"/>
    <w:rsid w:val="00F23EE7"/>
    <w:rsid w:val="00F23F36"/>
    <w:rsid w:val="00F3538B"/>
    <w:rsid w:val="00F536C8"/>
    <w:rsid w:val="00F578BF"/>
    <w:rsid w:val="00F64F0B"/>
    <w:rsid w:val="00F70090"/>
    <w:rsid w:val="00F7086A"/>
    <w:rsid w:val="00F83AD0"/>
    <w:rsid w:val="00FD099C"/>
    <w:rsid w:val="01939391"/>
    <w:rsid w:val="01B9C52E"/>
    <w:rsid w:val="023D720A"/>
    <w:rsid w:val="02403D03"/>
    <w:rsid w:val="02513B1F"/>
    <w:rsid w:val="0257739D"/>
    <w:rsid w:val="02BEFE9F"/>
    <w:rsid w:val="034A63B4"/>
    <w:rsid w:val="034FE162"/>
    <w:rsid w:val="0386DD45"/>
    <w:rsid w:val="03941DC1"/>
    <w:rsid w:val="03B8A7F8"/>
    <w:rsid w:val="04182079"/>
    <w:rsid w:val="04598F12"/>
    <w:rsid w:val="046F37C6"/>
    <w:rsid w:val="0486F490"/>
    <w:rsid w:val="04C88D7A"/>
    <w:rsid w:val="052634F9"/>
    <w:rsid w:val="05550FB3"/>
    <w:rsid w:val="0567FB37"/>
    <w:rsid w:val="057A96C3"/>
    <w:rsid w:val="05ED6F15"/>
    <w:rsid w:val="0601303B"/>
    <w:rsid w:val="061A1BDF"/>
    <w:rsid w:val="064DDC57"/>
    <w:rsid w:val="066B53B8"/>
    <w:rsid w:val="067B0F44"/>
    <w:rsid w:val="0727E070"/>
    <w:rsid w:val="07452087"/>
    <w:rsid w:val="0804FD6D"/>
    <w:rsid w:val="082B69FB"/>
    <w:rsid w:val="08AA5724"/>
    <w:rsid w:val="08C2BD2F"/>
    <w:rsid w:val="08EE6D19"/>
    <w:rsid w:val="0913D42F"/>
    <w:rsid w:val="099300AA"/>
    <w:rsid w:val="09EB0B83"/>
    <w:rsid w:val="0A462785"/>
    <w:rsid w:val="0A4DFC6B"/>
    <w:rsid w:val="0A510249"/>
    <w:rsid w:val="0ACE0579"/>
    <w:rsid w:val="0AD4A15E"/>
    <w:rsid w:val="0AE2CC42"/>
    <w:rsid w:val="0B214D7A"/>
    <w:rsid w:val="0B4B569F"/>
    <w:rsid w:val="0B84A5B7"/>
    <w:rsid w:val="0BE18CAE"/>
    <w:rsid w:val="0C0E38B4"/>
    <w:rsid w:val="0C30102F"/>
    <w:rsid w:val="0C647515"/>
    <w:rsid w:val="0C7913EB"/>
    <w:rsid w:val="0CE42595"/>
    <w:rsid w:val="0D0CCEBD"/>
    <w:rsid w:val="0D8ADD30"/>
    <w:rsid w:val="0DAA0915"/>
    <w:rsid w:val="0E100F4E"/>
    <w:rsid w:val="0E3A5BCF"/>
    <w:rsid w:val="0E6694BE"/>
    <w:rsid w:val="0E6D1751"/>
    <w:rsid w:val="0EE64A29"/>
    <w:rsid w:val="0EFEBFCB"/>
    <w:rsid w:val="0F9BEF65"/>
    <w:rsid w:val="0FF3CE3B"/>
    <w:rsid w:val="1005862C"/>
    <w:rsid w:val="10153C0D"/>
    <w:rsid w:val="10233E33"/>
    <w:rsid w:val="10AA728D"/>
    <w:rsid w:val="11038152"/>
    <w:rsid w:val="1147B010"/>
    <w:rsid w:val="1166ACD3"/>
    <w:rsid w:val="119E3580"/>
    <w:rsid w:val="11B3CD39"/>
    <w:rsid w:val="1236608D"/>
    <w:rsid w:val="12615DEE"/>
    <w:rsid w:val="12DCB977"/>
    <w:rsid w:val="12E7A0C9"/>
    <w:rsid w:val="1336753D"/>
    <w:rsid w:val="133A05E1"/>
    <w:rsid w:val="134CDCCF"/>
    <w:rsid w:val="13736521"/>
    <w:rsid w:val="138E55EE"/>
    <w:rsid w:val="1458B1A3"/>
    <w:rsid w:val="14777480"/>
    <w:rsid w:val="147C9A07"/>
    <w:rsid w:val="14BAA48C"/>
    <w:rsid w:val="15520B20"/>
    <w:rsid w:val="15603F4C"/>
    <w:rsid w:val="1615C046"/>
    <w:rsid w:val="1655FA71"/>
    <w:rsid w:val="1658B997"/>
    <w:rsid w:val="167FE3D2"/>
    <w:rsid w:val="16927FB7"/>
    <w:rsid w:val="1711BF36"/>
    <w:rsid w:val="171E10F3"/>
    <w:rsid w:val="1724029C"/>
    <w:rsid w:val="179D89B6"/>
    <w:rsid w:val="17AF1542"/>
    <w:rsid w:val="17B02A9A"/>
    <w:rsid w:val="181BB433"/>
    <w:rsid w:val="18204DF2"/>
    <w:rsid w:val="18230EBD"/>
    <w:rsid w:val="182E5018"/>
    <w:rsid w:val="18420A27"/>
    <w:rsid w:val="1853BE19"/>
    <w:rsid w:val="18CD8FD7"/>
    <w:rsid w:val="190E9337"/>
    <w:rsid w:val="196AB2E5"/>
    <w:rsid w:val="19BC1E53"/>
    <w:rsid w:val="19E5440F"/>
    <w:rsid w:val="1A62749C"/>
    <w:rsid w:val="1A69B944"/>
    <w:rsid w:val="1A80D8C3"/>
    <w:rsid w:val="1A951CD2"/>
    <w:rsid w:val="1AE6459A"/>
    <w:rsid w:val="1B2C2ABA"/>
    <w:rsid w:val="1B418722"/>
    <w:rsid w:val="1B5AAF7F"/>
    <w:rsid w:val="1B6597C8"/>
    <w:rsid w:val="1B811C0D"/>
    <w:rsid w:val="1B8C33BC"/>
    <w:rsid w:val="1BA646C3"/>
    <w:rsid w:val="1BEC083C"/>
    <w:rsid w:val="1BF98B59"/>
    <w:rsid w:val="1C441F2B"/>
    <w:rsid w:val="1C828665"/>
    <w:rsid w:val="1CB4CB73"/>
    <w:rsid w:val="1CEC0FF3"/>
    <w:rsid w:val="1D4DF0E2"/>
    <w:rsid w:val="1E1E56C6"/>
    <w:rsid w:val="1E50282D"/>
    <w:rsid w:val="1E925041"/>
    <w:rsid w:val="1E9C1ECB"/>
    <w:rsid w:val="1F1CD11B"/>
    <w:rsid w:val="1F23A8FE"/>
    <w:rsid w:val="1F5706EA"/>
    <w:rsid w:val="1F835269"/>
    <w:rsid w:val="1FBA2727"/>
    <w:rsid w:val="1FBA4E4C"/>
    <w:rsid w:val="1FBF83FC"/>
    <w:rsid w:val="1FFF9BDD"/>
    <w:rsid w:val="20548D30"/>
    <w:rsid w:val="209F791F"/>
    <w:rsid w:val="20A79894"/>
    <w:rsid w:val="20AFA4D6"/>
    <w:rsid w:val="2165C160"/>
    <w:rsid w:val="2188AB05"/>
    <w:rsid w:val="21C2C963"/>
    <w:rsid w:val="21C9F103"/>
    <w:rsid w:val="2210EB64"/>
    <w:rsid w:val="226F7C0A"/>
    <w:rsid w:val="22998559"/>
    <w:rsid w:val="229A3852"/>
    <w:rsid w:val="23239950"/>
    <w:rsid w:val="2337014E"/>
    <w:rsid w:val="23373C9F"/>
    <w:rsid w:val="23614974"/>
    <w:rsid w:val="23D44C0F"/>
    <w:rsid w:val="23EFBB96"/>
    <w:rsid w:val="243084A0"/>
    <w:rsid w:val="24423CFE"/>
    <w:rsid w:val="244F3110"/>
    <w:rsid w:val="2453F6CE"/>
    <w:rsid w:val="2474E6FB"/>
    <w:rsid w:val="249D6222"/>
    <w:rsid w:val="24AC0D43"/>
    <w:rsid w:val="24BF69B1"/>
    <w:rsid w:val="24D2D1AF"/>
    <w:rsid w:val="24D30D00"/>
    <w:rsid w:val="24EA9014"/>
    <w:rsid w:val="24F721D8"/>
    <w:rsid w:val="24FD19D5"/>
    <w:rsid w:val="2543B961"/>
    <w:rsid w:val="25CEFD97"/>
    <w:rsid w:val="261AE4AF"/>
    <w:rsid w:val="266206F0"/>
    <w:rsid w:val="2692F239"/>
    <w:rsid w:val="26AA9EBA"/>
    <w:rsid w:val="2773C8AD"/>
    <w:rsid w:val="2779DDC0"/>
    <w:rsid w:val="27802573"/>
    <w:rsid w:val="27FC4090"/>
    <w:rsid w:val="2828C724"/>
    <w:rsid w:val="282EC29A"/>
    <w:rsid w:val="289615FE"/>
    <w:rsid w:val="28D1EC6C"/>
    <w:rsid w:val="28FE3564"/>
    <w:rsid w:val="29966071"/>
    <w:rsid w:val="29A72247"/>
    <w:rsid w:val="29AE6BA9"/>
    <w:rsid w:val="29C06208"/>
    <w:rsid w:val="29F54F43"/>
    <w:rsid w:val="2A4E7ADA"/>
    <w:rsid w:val="2A8A2364"/>
    <w:rsid w:val="2B1438DD"/>
    <w:rsid w:val="2C293B06"/>
    <w:rsid w:val="2CC45F29"/>
    <w:rsid w:val="2CDCC69C"/>
    <w:rsid w:val="2CE60C6B"/>
    <w:rsid w:val="2CFFE868"/>
    <w:rsid w:val="2D19E7DB"/>
    <w:rsid w:val="2D5A9C95"/>
    <w:rsid w:val="2DA43C01"/>
    <w:rsid w:val="2DC50B67"/>
    <w:rsid w:val="2E468F46"/>
    <w:rsid w:val="2E509261"/>
    <w:rsid w:val="2E6E397D"/>
    <w:rsid w:val="2E840280"/>
    <w:rsid w:val="2EA90707"/>
    <w:rsid w:val="2EBCBE8D"/>
    <w:rsid w:val="2ED2C2BA"/>
    <w:rsid w:val="2F2532E2"/>
    <w:rsid w:val="2F4CAD0E"/>
    <w:rsid w:val="2FC1C6F5"/>
    <w:rsid w:val="300A09DE"/>
    <w:rsid w:val="3014675E"/>
    <w:rsid w:val="3060EDA7"/>
    <w:rsid w:val="31FCBE08"/>
    <w:rsid w:val="320FE12A"/>
    <w:rsid w:val="3247CB40"/>
    <w:rsid w:val="3345303D"/>
    <w:rsid w:val="334C0820"/>
    <w:rsid w:val="33D75933"/>
    <w:rsid w:val="33ED01FC"/>
    <w:rsid w:val="33F25021"/>
    <w:rsid w:val="3414CB57"/>
    <w:rsid w:val="34A4EE0A"/>
    <w:rsid w:val="34AD25AA"/>
    <w:rsid w:val="34FA1542"/>
    <w:rsid w:val="351661E2"/>
    <w:rsid w:val="35C6B230"/>
    <w:rsid w:val="35E48301"/>
    <w:rsid w:val="366BC817"/>
    <w:rsid w:val="367CD0FF"/>
    <w:rsid w:val="368CB360"/>
    <w:rsid w:val="368D8ED0"/>
    <w:rsid w:val="3695E5A3"/>
    <w:rsid w:val="36BB7142"/>
    <w:rsid w:val="36C3EAAA"/>
    <w:rsid w:val="36E7F41C"/>
    <w:rsid w:val="37247805"/>
    <w:rsid w:val="37456DA8"/>
    <w:rsid w:val="37934D41"/>
    <w:rsid w:val="37E939F5"/>
    <w:rsid w:val="3820BF0E"/>
    <w:rsid w:val="3943C46D"/>
    <w:rsid w:val="3A5DC477"/>
    <w:rsid w:val="3A69BF7E"/>
    <w:rsid w:val="3A782951"/>
    <w:rsid w:val="3AA0472E"/>
    <w:rsid w:val="3ACF8FD2"/>
    <w:rsid w:val="3B01E9E6"/>
    <w:rsid w:val="3B344BF3"/>
    <w:rsid w:val="3B504222"/>
    <w:rsid w:val="3BED982E"/>
    <w:rsid w:val="3C39EA31"/>
    <w:rsid w:val="3C53C485"/>
    <w:rsid w:val="3C570883"/>
    <w:rsid w:val="3C79ED89"/>
    <w:rsid w:val="3C851EE4"/>
    <w:rsid w:val="3CA1A636"/>
    <w:rsid w:val="3CA83783"/>
    <w:rsid w:val="3CDB099B"/>
    <w:rsid w:val="3CE72EA1"/>
    <w:rsid w:val="3D01D64F"/>
    <w:rsid w:val="3D956539"/>
    <w:rsid w:val="3DAFCA13"/>
    <w:rsid w:val="3DBBB891"/>
    <w:rsid w:val="3DBEC8EF"/>
    <w:rsid w:val="3DD99870"/>
    <w:rsid w:val="3DE439AD"/>
    <w:rsid w:val="3E15BDEA"/>
    <w:rsid w:val="3E4407E4"/>
    <w:rsid w:val="3E76D9FC"/>
    <w:rsid w:val="3E875C3C"/>
    <w:rsid w:val="3E8EBAC7"/>
    <w:rsid w:val="3EACEF14"/>
    <w:rsid w:val="3ED111B8"/>
    <w:rsid w:val="3F31359A"/>
    <w:rsid w:val="3F464D65"/>
    <w:rsid w:val="3F8EA945"/>
    <w:rsid w:val="402A8B28"/>
    <w:rsid w:val="403395A6"/>
    <w:rsid w:val="411E011B"/>
    <w:rsid w:val="414D5EAC"/>
    <w:rsid w:val="415917E5"/>
    <w:rsid w:val="41712B6A"/>
    <w:rsid w:val="426C3EC5"/>
    <w:rsid w:val="428F62E4"/>
    <w:rsid w:val="42BF9856"/>
    <w:rsid w:val="42C66340"/>
    <w:rsid w:val="42D5FFE8"/>
    <w:rsid w:val="42D93FF6"/>
    <w:rsid w:val="42DE175E"/>
    <w:rsid w:val="42F07A83"/>
    <w:rsid w:val="43177907"/>
    <w:rsid w:val="436A1970"/>
    <w:rsid w:val="43803D63"/>
    <w:rsid w:val="43894555"/>
    <w:rsid w:val="43A9456B"/>
    <w:rsid w:val="444C0F54"/>
    <w:rsid w:val="44CAC6DE"/>
    <w:rsid w:val="45018435"/>
    <w:rsid w:val="4529E2B3"/>
    <w:rsid w:val="453C9CE7"/>
    <w:rsid w:val="45E17E6E"/>
    <w:rsid w:val="45E1A15F"/>
    <w:rsid w:val="4668C384"/>
    <w:rsid w:val="46AD25B5"/>
    <w:rsid w:val="46D04CF2"/>
    <w:rsid w:val="46D86D48"/>
    <w:rsid w:val="47930979"/>
    <w:rsid w:val="47B7B9D2"/>
    <w:rsid w:val="47D1C3BB"/>
    <w:rsid w:val="47DCF338"/>
    <w:rsid w:val="483E5422"/>
    <w:rsid w:val="4848F616"/>
    <w:rsid w:val="4870500C"/>
    <w:rsid w:val="489D33FE"/>
    <w:rsid w:val="497F79D3"/>
    <w:rsid w:val="4987B173"/>
    <w:rsid w:val="49A3AB2B"/>
    <w:rsid w:val="49C22D76"/>
    <w:rsid w:val="4A3B2990"/>
    <w:rsid w:val="4A607AB8"/>
    <w:rsid w:val="4AA87762"/>
    <w:rsid w:val="4BB1B3EE"/>
    <w:rsid w:val="4BC19165"/>
    <w:rsid w:val="4C8C0C81"/>
    <w:rsid w:val="4DDCD0E3"/>
    <w:rsid w:val="4DFFE285"/>
    <w:rsid w:val="4E024AFD"/>
    <w:rsid w:val="4E13ECD3"/>
    <w:rsid w:val="4E1E5036"/>
    <w:rsid w:val="4E2513B7"/>
    <w:rsid w:val="4E27DCE2"/>
    <w:rsid w:val="4E5880C7"/>
    <w:rsid w:val="4EACCC17"/>
    <w:rsid w:val="4EEDFB01"/>
    <w:rsid w:val="4F7BE885"/>
    <w:rsid w:val="4F9E1B5E"/>
    <w:rsid w:val="4FFA3A75"/>
    <w:rsid w:val="504C010F"/>
    <w:rsid w:val="505E52D6"/>
    <w:rsid w:val="51328022"/>
    <w:rsid w:val="5148A42F"/>
    <w:rsid w:val="51EAB2C7"/>
    <w:rsid w:val="521813B2"/>
    <w:rsid w:val="5261E9CA"/>
    <w:rsid w:val="529C45D4"/>
    <w:rsid w:val="52A47D74"/>
    <w:rsid w:val="52B8617B"/>
    <w:rsid w:val="52CFAF53"/>
    <w:rsid w:val="530F30D8"/>
    <w:rsid w:val="543D1CE7"/>
    <w:rsid w:val="545C3019"/>
    <w:rsid w:val="54AB0139"/>
    <w:rsid w:val="54C150CE"/>
    <w:rsid w:val="54CE494F"/>
    <w:rsid w:val="54E65DD2"/>
    <w:rsid w:val="54F5651D"/>
    <w:rsid w:val="550BEFBC"/>
    <w:rsid w:val="554FF30C"/>
    <w:rsid w:val="55815062"/>
    <w:rsid w:val="5605F145"/>
    <w:rsid w:val="56F8E15C"/>
    <w:rsid w:val="56FC1ADB"/>
    <w:rsid w:val="57355AED"/>
    <w:rsid w:val="573946DC"/>
    <w:rsid w:val="57E74D3D"/>
    <w:rsid w:val="5878C199"/>
    <w:rsid w:val="590C4E5D"/>
    <w:rsid w:val="590E7AA2"/>
    <w:rsid w:val="593E427B"/>
    <w:rsid w:val="594D6C18"/>
    <w:rsid w:val="594D74D8"/>
    <w:rsid w:val="596AE538"/>
    <w:rsid w:val="59789EA0"/>
    <w:rsid w:val="59EC999F"/>
    <w:rsid w:val="5A126976"/>
    <w:rsid w:val="5A4F635D"/>
    <w:rsid w:val="5ADC5615"/>
    <w:rsid w:val="5C33448D"/>
    <w:rsid w:val="5C37427D"/>
    <w:rsid w:val="5C936034"/>
    <w:rsid w:val="5CF95D3D"/>
    <w:rsid w:val="5CFD7D36"/>
    <w:rsid w:val="5D0619D6"/>
    <w:rsid w:val="5D5738FC"/>
    <w:rsid w:val="5D6DA08E"/>
    <w:rsid w:val="5D701066"/>
    <w:rsid w:val="5D9E6EAE"/>
    <w:rsid w:val="5DA49C71"/>
    <w:rsid w:val="5DD6FE7E"/>
    <w:rsid w:val="5DDD1391"/>
    <w:rsid w:val="5ED7C220"/>
    <w:rsid w:val="5F72CEDF"/>
    <w:rsid w:val="5FA8DB99"/>
    <w:rsid w:val="5FAFC738"/>
    <w:rsid w:val="5FDE8DD7"/>
    <w:rsid w:val="5FEB2537"/>
    <w:rsid w:val="60277A5F"/>
    <w:rsid w:val="61162864"/>
    <w:rsid w:val="61B7FC50"/>
    <w:rsid w:val="61CCCE60"/>
    <w:rsid w:val="61EFA643"/>
    <w:rsid w:val="623737CD"/>
    <w:rsid w:val="62503C04"/>
    <w:rsid w:val="629A0846"/>
    <w:rsid w:val="62AE82BB"/>
    <w:rsid w:val="639D7AC9"/>
    <w:rsid w:val="63AD5223"/>
    <w:rsid w:val="63CA0B24"/>
    <w:rsid w:val="63D1BBDB"/>
    <w:rsid w:val="63E4CF98"/>
    <w:rsid w:val="63EC0C65"/>
    <w:rsid w:val="644A531C"/>
    <w:rsid w:val="6470FB9A"/>
    <w:rsid w:val="647EC43A"/>
    <w:rsid w:val="64B1FEFA"/>
    <w:rsid w:val="650CD698"/>
    <w:rsid w:val="654C9037"/>
    <w:rsid w:val="65610361"/>
    <w:rsid w:val="656D8C3C"/>
    <w:rsid w:val="65710351"/>
    <w:rsid w:val="65CFF121"/>
    <w:rsid w:val="66250AA4"/>
    <w:rsid w:val="665C2F94"/>
    <w:rsid w:val="66C7EF7A"/>
    <w:rsid w:val="66C9ABA8"/>
    <w:rsid w:val="67095C9D"/>
    <w:rsid w:val="673AFE09"/>
    <w:rsid w:val="676707EC"/>
    <w:rsid w:val="677DDA59"/>
    <w:rsid w:val="67E6D7F5"/>
    <w:rsid w:val="6825F228"/>
    <w:rsid w:val="685C060E"/>
    <w:rsid w:val="68BF7D88"/>
    <w:rsid w:val="68DB4041"/>
    <w:rsid w:val="69349834"/>
    <w:rsid w:val="6985701D"/>
    <w:rsid w:val="6993D056"/>
    <w:rsid w:val="6A1C93A7"/>
    <w:rsid w:val="6A2ECE63"/>
    <w:rsid w:val="6A353EDA"/>
    <w:rsid w:val="6A422A67"/>
    <w:rsid w:val="6A4380D2"/>
    <w:rsid w:val="6A6F30BC"/>
    <w:rsid w:val="6ABF2F31"/>
    <w:rsid w:val="6AEE81A2"/>
    <w:rsid w:val="6B075689"/>
    <w:rsid w:val="6B219171"/>
    <w:rsid w:val="6B9175DE"/>
    <w:rsid w:val="6BCA20C8"/>
    <w:rsid w:val="6C38EA50"/>
    <w:rsid w:val="6CA326EA"/>
    <w:rsid w:val="6CBAFC11"/>
    <w:rsid w:val="6CBD10DF"/>
    <w:rsid w:val="6CEB7477"/>
    <w:rsid w:val="6CF9634B"/>
    <w:rsid w:val="6D57C50D"/>
    <w:rsid w:val="6DF00B5D"/>
    <w:rsid w:val="6DF1923F"/>
    <w:rsid w:val="6E0448D7"/>
    <w:rsid w:val="6E0B1AC6"/>
    <w:rsid w:val="708BD52B"/>
    <w:rsid w:val="709FBC4A"/>
    <w:rsid w:val="70FA4E83"/>
    <w:rsid w:val="711E757A"/>
    <w:rsid w:val="7182133A"/>
    <w:rsid w:val="71D778CF"/>
    <w:rsid w:val="71DC9E46"/>
    <w:rsid w:val="71FF5DA0"/>
    <w:rsid w:val="7205B3B1"/>
    <w:rsid w:val="72C4A685"/>
    <w:rsid w:val="72FE8DAB"/>
    <w:rsid w:val="731B5275"/>
    <w:rsid w:val="73685884"/>
    <w:rsid w:val="739B2E01"/>
    <w:rsid w:val="73D22E5D"/>
    <w:rsid w:val="74201556"/>
    <w:rsid w:val="74393E62"/>
    <w:rsid w:val="745D7D1A"/>
    <w:rsid w:val="745E1D5F"/>
    <w:rsid w:val="7468646C"/>
    <w:rsid w:val="7472857E"/>
    <w:rsid w:val="758DB2E4"/>
    <w:rsid w:val="75BE72BC"/>
    <w:rsid w:val="75EFBA58"/>
    <w:rsid w:val="760434CD"/>
    <w:rsid w:val="760636C6"/>
    <w:rsid w:val="76362E6D"/>
    <w:rsid w:val="767601E0"/>
    <w:rsid w:val="767AECB7"/>
    <w:rsid w:val="785E37C9"/>
    <w:rsid w:val="7877C8FA"/>
    <w:rsid w:val="78A24249"/>
    <w:rsid w:val="78A2A08B"/>
    <w:rsid w:val="78B63E75"/>
    <w:rsid w:val="78EAB9FB"/>
    <w:rsid w:val="7920E99D"/>
    <w:rsid w:val="792CCE44"/>
    <w:rsid w:val="792FD8E5"/>
    <w:rsid w:val="7978346B"/>
    <w:rsid w:val="7A6A8054"/>
    <w:rsid w:val="7AAA5E29"/>
    <w:rsid w:val="7AC32B7B"/>
    <w:rsid w:val="7AC557C0"/>
    <w:rsid w:val="7AD62DD7"/>
    <w:rsid w:val="7BC69DFE"/>
    <w:rsid w:val="7BD9E30B"/>
    <w:rsid w:val="7C5A4DF4"/>
    <w:rsid w:val="7C737651"/>
    <w:rsid w:val="7D158EA4"/>
    <w:rsid w:val="7D626110"/>
    <w:rsid w:val="7D7611AE"/>
    <w:rsid w:val="7DD30697"/>
    <w:rsid w:val="7DEA21AB"/>
    <w:rsid w:val="7E003F67"/>
    <w:rsid w:val="7E44C23A"/>
    <w:rsid w:val="7E5BF2CE"/>
    <w:rsid w:val="7EC707D0"/>
    <w:rsid w:val="7EE51663"/>
    <w:rsid w:val="7F14E104"/>
    <w:rsid w:val="7F1E529E"/>
    <w:rsid w:val="7F4CD0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BCF8E"/>
  <w15:docId w15:val="{1E8D5EB2-35B6-441A-B5D8-94FB9C12E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6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2269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val="ru-RU" w:eastAsia="ru-RU"/>
    </w:rPr>
  </w:style>
  <w:style w:type="character" w:styleId="Hyperlink">
    <w:name w:val="Hyperlink"/>
    <w:basedOn w:val="DefaultParagraphFont"/>
    <w:rsid w:val="002269C8"/>
    <w:rPr>
      <w:color w:val="0000FF"/>
      <w:u w:val="single"/>
    </w:rPr>
  </w:style>
  <w:style w:type="character" w:styleId="Emphasis">
    <w:name w:val="Emphasis"/>
    <w:basedOn w:val="DefaultParagraphFont"/>
    <w:qFormat/>
    <w:rsid w:val="002269C8"/>
    <w:rPr>
      <w:i/>
      <w:iCs/>
    </w:rPr>
  </w:style>
  <w:style w:type="paragraph" w:styleId="ListParagraph">
    <w:name w:val="List Paragraph"/>
    <w:basedOn w:val="Normal"/>
    <w:uiPriority w:val="34"/>
    <w:qFormat/>
    <w:rsid w:val="0069414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3976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6B6"/>
  </w:style>
  <w:style w:type="paragraph" w:styleId="Footer">
    <w:name w:val="footer"/>
    <w:basedOn w:val="Normal"/>
    <w:link w:val="FooterChar"/>
    <w:uiPriority w:val="99"/>
    <w:unhideWhenUsed/>
    <w:rsid w:val="003976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6B6"/>
  </w:style>
  <w:style w:type="paragraph" w:styleId="BalloonText">
    <w:name w:val="Balloon Text"/>
    <w:basedOn w:val="Normal"/>
    <w:link w:val="BalloonTextChar"/>
    <w:uiPriority w:val="99"/>
    <w:semiHidden/>
    <w:unhideWhenUsed/>
    <w:rsid w:val="00397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6B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A70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70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70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70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70D8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7E8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y2iqfc">
    <w:name w:val="y2iqfc"/>
    <w:basedOn w:val="DefaultParagraphFont"/>
    <w:rsid w:val="008047E8"/>
  </w:style>
  <w:style w:type="paragraph" w:styleId="Revision">
    <w:name w:val="Revision"/>
    <w:hidden/>
    <w:uiPriority w:val="99"/>
    <w:semiHidden/>
    <w:rsid w:val="00FD09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6B56F-FCF4-4452-AE40-63B443437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999</Words>
  <Characters>5698</Characters>
  <Application>Microsoft Office Word</Application>
  <DocSecurity>0</DocSecurity>
  <Lines>47</Lines>
  <Paragraphs>13</Paragraphs>
  <ScaleCrop>false</ScaleCrop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Levan</dc:creator>
  <cp:lastModifiedBy>TechnoMix</cp:lastModifiedBy>
  <cp:revision>42</cp:revision>
  <cp:lastPrinted>2012-11-21T10:43:00Z</cp:lastPrinted>
  <dcterms:created xsi:type="dcterms:W3CDTF">2017-03-14T07:20:00Z</dcterms:created>
  <dcterms:modified xsi:type="dcterms:W3CDTF">2022-09-27T12:31:00Z</dcterms:modified>
</cp:coreProperties>
</file>