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962"/>
        <w:gridCol w:w="5954"/>
      </w:tblGrid>
      <w:tr w:rsidR="002269C8" w:rsidRPr="00F17E85" w14:paraId="5C47E879" w14:textId="77777777" w:rsidTr="289615FE">
        <w:tc>
          <w:tcPr>
            <w:tcW w:w="4962" w:type="dxa"/>
          </w:tcPr>
          <w:p w14:paraId="6B59001C" w14:textId="1C3E2D71" w:rsidR="00380EE4" w:rsidRPr="00992B07" w:rsidRDefault="66250AA4" w:rsidP="289615FE">
            <w:pPr>
              <w:spacing w:before="240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u w:val="single"/>
              </w:rPr>
              <w:t>Договор Аренды</w:t>
            </w:r>
          </w:p>
          <w:p w14:paraId="770FB397" w14:textId="77777777" w:rsidR="002269C8" w:rsidRPr="00F17E85" w:rsidRDefault="002269C8" w:rsidP="289615FE">
            <w:pPr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30698CB6" w14:textId="77777777" w:rsidR="002269C8" w:rsidRPr="00F17E85" w:rsidRDefault="00517E40" w:rsidP="289615FE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  <w:lang w:val="ka-GE"/>
              </w:rPr>
              <w:t xml:space="preserve">იჯარის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  <w:lang w:val="ka-GE"/>
              </w:rPr>
              <w:t>ხელშეკრულება</w:t>
            </w:r>
          </w:p>
        </w:tc>
      </w:tr>
      <w:tr w:rsidR="002269C8" w:rsidRPr="00F17E85" w14:paraId="233DD8C8" w14:textId="77777777" w:rsidTr="289615FE">
        <w:tc>
          <w:tcPr>
            <w:tcW w:w="4962" w:type="dxa"/>
          </w:tcPr>
          <w:p w14:paraId="34A4B5AA" w14:textId="3CF81C73" w:rsidR="002269C8" w:rsidRPr="0099299F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 Г. Тбилиси</w:t>
            </w:r>
            <w:r>
              <w:tab/>
            </w:r>
            <w:r w:rsidR="007207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                   </w:t>
            </w:r>
            <w:r>
              <w:tab/>
            </w:r>
            <w:r w:rsidR="00D07BF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--</w:t>
            </w:r>
            <w:r w:rsidR="351661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.0</w:t>
            </w:r>
            <w:r w:rsidR="6ABF2F31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9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.2022</w:t>
            </w:r>
          </w:p>
        </w:tc>
        <w:tc>
          <w:tcPr>
            <w:tcW w:w="5954" w:type="dxa"/>
          </w:tcPr>
          <w:p w14:paraId="2DDA1AAB" w14:textId="5D6D5D2B" w:rsidR="002269C8" w:rsidRPr="0099299F" w:rsidRDefault="00B7535D" w:rsidP="0099299F">
            <w:pPr>
              <w:spacing w:after="200" w:line="276" w:lineRule="auto"/>
              <w:jc w:val="both"/>
              <w:rPr>
                <w:rFonts w:ascii="Sylfaen" w:hAnsi="Sylfaen"/>
                <w:color w:val="FF0000"/>
                <w:sz w:val="20"/>
                <w:szCs w:val="20"/>
              </w:rPr>
            </w:pPr>
            <w:r w:rsidRPr="289615FE">
              <w:rPr>
                <w:b/>
                <w:bCs/>
                <w:lang w:val="ru-RU"/>
              </w:rPr>
              <w:t>ქ.</w:t>
            </w:r>
            <w:r w:rsidR="00E92BE2" w:rsidRPr="289615FE">
              <w:rPr>
                <w:b/>
                <w:bCs/>
                <w:lang w:val="ru-RU"/>
              </w:rPr>
              <w:t>თბილისი</w:t>
            </w:r>
            <w:r w:rsidR="007207E4" w:rsidRPr="289615FE">
              <w:rPr>
                <w:b/>
                <w:bCs/>
                <w:lang w:val="ru-RU"/>
              </w:rPr>
              <w:t xml:space="preserve">                              </w:t>
            </w:r>
            <w:r w:rsidR="00126012" w:rsidRPr="289615FE">
              <w:rPr>
                <w:b/>
                <w:bCs/>
                <w:lang w:val="ru-RU"/>
              </w:rPr>
              <w:t xml:space="preserve">                          </w:t>
            </w:r>
            <w:r w:rsidR="00D07BFD">
              <w:rPr>
                <w:b/>
                <w:bCs/>
              </w:rPr>
              <w:t>--</w:t>
            </w:r>
            <w:r w:rsidR="3D01D64F" w:rsidRPr="289615FE">
              <w:rPr>
                <w:b/>
                <w:bCs/>
                <w:lang w:val="ru-RU"/>
              </w:rPr>
              <w:t>.</w:t>
            </w:r>
            <w:r w:rsidR="023D720A" w:rsidRPr="289615FE">
              <w:rPr>
                <w:b/>
                <w:bCs/>
                <w:lang w:val="ru-RU"/>
              </w:rPr>
              <w:t>09.</w:t>
            </w:r>
            <w:r w:rsidR="0099299F" w:rsidRPr="289615FE">
              <w:rPr>
                <w:b/>
                <w:bCs/>
              </w:rPr>
              <w:t>2022</w:t>
            </w:r>
          </w:p>
        </w:tc>
      </w:tr>
      <w:tr w:rsidR="002269C8" w:rsidRPr="00F17E85" w14:paraId="2B288646" w14:textId="77777777" w:rsidTr="289615FE">
        <w:trPr>
          <w:trHeight w:val="2488"/>
        </w:trPr>
        <w:tc>
          <w:tcPr>
            <w:tcW w:w="4962" w:type="dxa"/>
          </w:tcPr>
          <w:p w14:paraId="16B22F26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СТОРОНЫ ДОГОВОРА</w:t>
            </w:r>
          </w:p>
          <w:p w14:paraId="1E2CD380" w14:textId="73456E5D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С одной стороны </w:t>
            </w:r>
            <w:r w:rsidR="2E468F46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Х</w:t>
            </w:r>
            <w:r w:rsidR="0D0CCEBD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</w:t>
            </w:r>
            <w:r w:rsidR="54CE494F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C86D87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ID номер </w:t>
            </w:r>
            <w:r w:rsidR="3F464D65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</w:t>
            </w:r>
            <w:r w:rsidR="00262DC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именуемое  далее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Арендодатель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а с</w:t>
            </w:r>
            <w:r w:rsidR="00A24C8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другой стороны Физическое лицо </w:t>
            </w:r>
            <w:r w:rsidR="1373652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</w:t>
            </w:r>
            <w:r w:rsidR="74393E6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ID </w:t>
            </w:r>
            <w:r w:rsidR="6A422A67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</w:t>
            </w:r>
            <w:r w:rsidR="3DBBB89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в </w:t>
            </w:r>
            <w:r w:rsidR="00262DC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дальнейшем </w:t>
            </w:r>
            <w:r w:rsidR="52A47D7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Арендаторы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, заключили настоящий договор о нижеследующем:</w:t>
            </w:r>
          </w:p>
        </w:tc>
        <w:tc>
          <w:tcPr>
            <w:tcW w:w="5954" w:type="dxa"/>
          </w:tcPr>
          <w:p w14:paraId="67E927B2" w14:textId="7D4E7816" w:rsidR="00096DF9" w:rsidRDefault="005810F4" w:rsidP="289615FE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ხელშეკრულების</w:t>
            </w:r>
            <w:r w:rsidR="007207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მხარე</w:t>
            </w:r>
            <w:r w:rsidR="00B7535D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ები</w:t>
            </w:r>
          </w:p>
          <w:p w14:paraId="76A4CBBA" w14:textId="7975D353" w:rsidR="002269C8" w:rsidRPr="008047E8" w:rsidRDefault="00E92BE2" w:rsidP="289615FE">
            <w:pPr>
              <w:spacing w:after="200" w:line="276" w:lineRule="auto"/>
              <w:jc w:val="both"/>
              <w:rPr>
                <w:rFonts w:ascii="Sylfaen" w:eastAsia="Sylfaen" w:hAnsi="Sylfaen" w:cs="Sylfaen"/>
                <w:sz w:val="20"/>
                <w:szCs w:val="20"/>
                <w:lang w:val="ka-GE"/>
              </w:rPr>
            </w:pP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ერთის</w:t>
            </w:r>
            <w:r w:rsidR="00964CED" w:rsidRPr="289615FE">
              <w:rPr>
                <w:rFonts w:ascii="Sylfaen" w:eastAsia="Sylfaen" w:hAnsi="Sylfaen" w:cs="Sylfaen"/>
                <w:sz w:val="20"/>
                <w:szCs w:val="20"/>
              </w:rPr>
              <w:t xml:space="preserve">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მხრივ </w:t>
            </w:r>
            <w:r w:rsidR="3A69BF7E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</w:t>
            </w:r>
            <w:r w:rsidR="65610361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 </w:t>
            </w:r>
            <w:r w:rsidR="3DBEC8EF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პ/ნ </w:t>
            </w:r>
            <w:r w:rsidR="00117430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-------------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შემდგომში </w:t>
            </w:r>
            <w:r w:rsidR="008047E8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მეიჯარე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და მეორეს </w:t>
            </w:r>
            <w:r w:rsidR="14BAA48C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მხრივ </w:t>
            </w:r>
            <w:r w:rsidR="623737CD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-------------</w:t>
            </w:r>
            <w:r w:rsidR="6AEE81A2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პ/ნ </w:t>
            </w:r>
            <w:r w:rsidR="0E3A5BCF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------------</w:t>
            </w:r>
            <w:r w:rsidR="6AEE81A2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შემდგომში </w:t>
            </w:r>
            <w:r w:rsidR="008047E8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მოიჯარე</w:t>
            </w:r>
            <w:r w:rsidR="3EACEF14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ები, </w:t>
            </w:r>
            <w:r w:rsidR="008047E8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შეთანხმდნენ და დადე</w:t>
            </w:r>
            <w:r w:rsidR="00F7086A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ს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ეს ხელშეკრულება შემდეგ</w:t>
            </w:r>
            <w:r w:rsidR="00F7086A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ი პირობებით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:</w:t>
            </w:r>
          </w:p>
        </w:tc>
      </w:tr>
      <w:tr w:rsidR="002269C8" w:rsidRPr="00EC0EA8" w14:paraId="66BA2721" w14:textId="77777777" w:rsidTr="289615FE">
        <w:tc>
          <w:tcPr>
            <w:tcW w:w="4962" w:type="dxa"/>
          </w:tcPr>
          <w:p w14:paraId="4CB3EDE4" w14:textId="77777777" w:rsidR="00380EE4" w:rsidRPr="008047E8" w:rsidRDefault="00380EE4" w:rsidP="289615FE">
            <w:pPr>
              <w:jc w:val="center"/>
              <w:rPr>
                <w:rStyle w:val="Emphasis"/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1. Предмет договора</w:t>
            </w:r>
          </w:p>
          <w:p w14:paraId="2DBA2217" w14:textId="44253933" w:rsidR="002269C8" w:rsidRPr="0099299F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1.1. Арендодатель предоставляет</w:t>
            </w:r>
            <w:r w:rsidR="00262DC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арендатору 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квартиру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общая квадратура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которой составляет </w:t>
            </w:r>
            <w:r w:rsidR="4BB1B3E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-----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к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в.м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по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</w:t>
            </w:r>
            <w:r w:rsidR="00A65B5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дрес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у</w:t>
            </w:r>
            <w:r w:rsidR="00A65B5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: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г. Тбилиси,</w:t>
            </w:r>
            <w:r w:rsidR="54E65DD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AE2CC4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Ул</w:t>
            </w:r>
            <w:r w:rsidR="61162864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---------------</w:t>
            </w:r>
            <w:r w:rsidR="1458B1A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к/д </w:t>
            </w:r>
            <w:r w:rsidR="1A69B94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----------------</w:t>
            </w:r>
          </w:p>
        </w:tc>
        <w:tc>
          <w:tcPr>
            <w:tcW w:w="5954" w:type="dxa"/>
          </w:tcPr>
          <w:p w14:paraId="58BA9329" w14:textId="77777777" w:rsidR="002E26FB" w:rsidRPr="00F17E85" w:rsidRDefault="002E26FB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ხელშეკრულების საგანი</w:t>
            </w:r>
          </w:p>
          <w:p w14:paraId="253E6BCC" w14:textId="7CDF945E" w:rsidR="00A65B5E" w:rsidRPr="008047E8" w:rsidRDefault="00E92BE2" w:rsidP="289615FE">
            <w:pPr>
              <w:pStyle w:val="ListParagraph"/>
              <w:numPr>
                <w:ilvl w:val="1"/>
                <w:numId w:val="5"/>
              </w:numPr>
              <w:tabs>
                <w:tab w:val="left" w:pos="418"/>
              </w:tabs>
              <w:spacing w:after="200" w:line="276" w:lineRule="auto"/>
              <w:ind w:left="0" w:hanging="8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მეიჯარე გადასცემს მოიჯარეს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ბინას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საერთო ფართობით </w:t>
            </w:r>
            <w:r w:rsidR="593E427B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კ</w:t>
            </w:r>
            <w:r w:rsidR="000804EC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ვ.მ ფართს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დროებით სარგებლობაში,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მდებარე მისამართზე: ქალაქი თბილისი, </w:t>
            </w:r>
            <w:r w:rsidR="1AE6459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</w:t>
            </w:r>
            <w:r w:rsidR="521813B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4598F1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01.</w:t>
            </w:r>
            <w:r w:rsidR="6C38EA5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---------------</w:t>
            </w:r>
          </w:p>
        </w:tc>
      </w:tr>
      <w:tr w:rsidR="002269C8" w:rsidRPr="00F17E85" w14:paraId="01946F1A" w14:textId="77777777" w:rsidTr="289615FE">
        <w:tc>
          <w:tcPr>
            <w:tcW w:w="4962" w:type="dxa"/>
          </w:tcPr>
          <w:p w14:paraId="0E7C1BC5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2. Цели использования объекта аренды</w:t>
            </w:r>
          </w:p>
          <w:p w14:paraId="6429C96C" w14:textId="620D0878" w:rsidR="002269C8" w:rsidRPr="008047E8" w:rsidRDefault="00A65B5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2.1. Арендуем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ая квартира 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будет использоваться Арендатором для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проживания.</w:t>
            </w:r>
          </w:p>
        </w:tc>
        <w:tc>
          <w:tcPr>
            <w:tcW w:w="5954" w:type="dxa"/>
          </w:tcPr>
          <w:p w14:paraId="322121B5" w14:textId="072BCD2A" w:rsidR="003B2440" w:rsidRDefault="003B2440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იჯარის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ობიექტის 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გამოყენების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მიზნები</w:t>
            </w:r>
          </w:p>
          <w:p w14:paraId="3C16DEB1" w14:textId="77777777" w:rsidR="003B2440" w:rsidRPr="00F17E85" w:rsidRDefault="003B2440" w:rsidP="289615FE">
            <w:pPr>
              <w:pStyle w:val="ListParagraph"/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  <w:p w14:paraId="546A0025" w14:textId="38CBA24A" w:rsidR="002269C8" w:rsidRPr="00F17E85" w:rsidRDefault="00E92BE2" w:rsidP="289615FE">
            <w:pPr>
              <w:pStyle w:val="ListParagraph"/>
              <w:spacing w:after="200" w:line="276" w:lineRule="auto"/>
              <w:ind w:left="-31" w:firstLine="31"/>
              <w:rPr>
                <w:rFonts w:ascii="Calibri" w:eastAsia="Calibri" w:hAnsi="Calibri" w:cs="Calibri"/>
                <w:color w:val="FF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2.1.</w:t>
            </w:r>
            <w:r w:rsidRPr="289615FE">
              <w:rPr>
                <w:rFonts w:asciiTheme="minorHAnsi" w:eastAsiaTheme="minorEastAsia" w:hAnsiTheme="minorHAnsi" w:cstheme="minorBidi"/>
                <w:sz w:val="20"/>
                <w:szCs w:val="20"/>
                <w:lang w:val="ka-GE"/>
              </w:rPr>
              <w:t xml:space="preserve">საიჯარო </w:t>
            </w:r>
            <w:r w:rsidR="000804EC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ფართ</w:t>
            </w:r>
            <w:r w:rsidR="00F7086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 მეიჯარე გამოიყენებს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საცხოვრებლად. </w:t>
            </w:r>
          </w:p>
        </w:tc>
      </w:tr>
      <w:tr w:rsidR="002269C8" w:rsidRPr="00F17E85" w14:paraId="4C82CAE8" w14:textId="77777777" w:rsidTr="289615FE">
        <w:tc>
          <w:tcPr>
            <w:tcW w:w="4962" w:type="dxa"/>
          </w:tcPr>
          <w:p w14:paraId="3676DBE3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 Срок аренды</w:t>
            </w:r>
          </w:p>
          <w:p w14:paraId="51A0C4B0" w14:textId="61306561" w:rsidR="002269C8" w:rsidRPr="00CD79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</w:t>
            </w:r>
            <w:r w:rsidR="00B0157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Срок аренды может быть сокращен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только по соглашению сторон. </w:t>
            </w:r>
          </w:p>
          <w:p w14:paraId="57988C08" w14:textId="57FB14DF" w:rsidR="002269C8" w:rsidRPr="0099299F" w:rsidRDefault="00B01579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3.2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</w:t>
            </w:r>
            <w:r w:rsidR="00E92BE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Нас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тоящий договор действителен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до  </w:t>
            </w:r>
            <w:r w:rsidR="45E1A15F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го </w:t>
            </w:r>
            <w:r w:rsidR="767601E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1 </w:t>
            </w:r>
            <w:r w:rsidR="444C0F5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</w:t>
            </w:r>
            <w:r w:rsidR="45E1A15F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2023 года.</w:t>
            </w:r>
          </w:p>
        </w:tc>
        <w:tc>
          <w:tcPr>
            <w:tcW w:w="5954" w:type="dxa"/>
          </w:tcPr>
          <w:p w14:paraId="1240F809" w14:textId="77777777" w:rsidR="00527A12" w:rsidRPr="0099299F" w:rsidRDefault="00527A12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იჯარის ვადა</w:t>
            </w:r>
          </w:p>
          <w:p w14:paraId="2342F8BC" w14:textId="2AEB7CC0" w:rsidR="00B5145E" w:rsidRPr="008047E8" w:rsidRDefault="00F7086A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3.1. იჯარის ვადა შესაძლოა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შ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ეწყდეს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დროზე ადრე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მხოლოდ მხარეთა შეთანხმებით</w:t>
            </w:r>
          </w:p>
          <w:p w14:paraId="5183E8B2" w14:textId="32769BA8" w:rsidR="00B5145E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3.</w:t>
            </w:r>
            <w:r w:rsidR="00F7086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ეს ხელშეკრულება ძალაშია 2023 წლის </w:t>
            </w:r>
            <w:r w:rsidR="067B0F4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1 </w:t>
            </w:r>
            <w:r w:rsidR="7205B3B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----------------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</w:t>
            </w:r>
          </w:p>
        </w:tc>
      </w:tr>
      <w:tr w:rsidR="002269C8" w:rsidRPr="008047E8" w14:paraId="6245C073" w14:textId="77777777" w:rsidTr="289615FE">
        <w:tc>
          <w:tcPr>
            <w:tcW w:w="4962" w:type="dxa"/>
          </w:tcPr>
          <w:p w14:paraId="50AF02BE" w14:textId="77777777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4. Арендная плата</w:t>
            </w:r>
          </w:p>
          <w:p w14:paraId="65091268" w14:textId="044F2DCB" w:rsidR="00380EE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4.1.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Размер арендной платы за весь объект аренды в целом составляет </w:t>
            </w:r>
            <w:r w:rsidR="6E0B1AC6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-------</w:t>
            </w:r>
            <w:r w:rsidR="19BC1E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Американских долларов </w:t>
            </w:r>
            <w:r w:rsidR="008047E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каждый </w:t>
            </w:r>
            <w:r w:rsidR="00A65B5E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месяц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.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 </w:t>
            </w:r>
          </w:p>
          <w:p w14:paraId="28140263" w14:textId="3ED4D598" w:rsidR="00380EE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4.2 Оплата аренды производится в безналичным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2299855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или </w:t>
            </w:r>
            <w:r w:rsidR="49C22D7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наличным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порядке. 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Оплата должна быть произведена не позже </w:t>
            </w:r>
            <w:r w:rsidR="6B075689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6B075689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го числа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орендного месяца. </w:t>
            </w:r>
          </w:p>
          <w:p w14:paraId="0698ECFD" w14:textId="491FAC42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Банковские реквизиты:</w:t>
            </w:r>
          </w:p>
          <w:p w14:paraId="4A5CAA71" w14:textId="2E53458C" w:rsidR="594D6C18" w:rsidRDefault="54E65DD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JSC </w:t>
            </w:r>
            <w:r w:rsidR="45018435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--------------------------------------</w:t>
            </w:r>
          </w:p>
          <w:p w14:paraId="7C415526" w14:textId="78A2A063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Имя Получателя: </w:t>
            </w:r>
            <w:r w:rsidR="54E65DD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2474E6FB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--------------</w:t>
            </w:r>
          </w:p>
          <w:p w14:paraId="2E21E164" w14:textId="749D0C3A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4.3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Первая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Оплата аренды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производится по обоюдному соглашению сторон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за </w:t>
            </w:r>
            <w:r w:rsidR="0A4DFC6B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</w:t>
            </w:r>
            <w:r w:rsidR="19BC1E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F70090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месяц</w:t>
            </w:r>
            <w:r w:rsidR="428F62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а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вперед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>в сумме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1166ACD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-----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$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За </w:t>
            </w:r>
            <w:r w:rsidR="7AAA5E2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первый </w:t>
            </w:r>
            <w:r w:rsidR="4987B17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месяц и за </w:t>
            </w:r>
            <w:r w:rsidR="2B1438DD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последние месяца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арендной стоимости. </w:t>
            </w:r>
          </w:p>
          <w:p w14:paraId="4B9D52EC" w14:textId="5DA23A86" w:rsidR="002269C8" w:rsidRPr="008047E8" w:rsidRDefault="002269C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D1F5037" w14:textId="69E222FF" w:rsidR="008047E8" w:rsidRPr="008047E8" w:rsidRDefault="00027012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4. </w:t>
            </w:r>
            <w:r w:rsidR="00E36D73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ანგარიშსწორება</w:t>
            </w:r>
          </w:p>
          <w:p w14:paraId="54F480AE" w14:textId="3A9A486D" w:rsidR="007C60D1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4.1.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საიჯარო ობიექტის ქირა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შეადგენს</w:t>
            </w:r>
            <w:r w:rsidR="00F7086A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ყოველ თვე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4BC19165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</w:t>
            </w:r>
            <w:r w:rsidR="00EC0EA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(</w:t>
            </w:r>
            <w:r w:rsidR="52CFAF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-------)</w:t>
            </w:r>
            <w:r w:rsidR="00EC0EA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აშშ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დოლარს</w:t>
            </w:r>
          </w:p>
          <w:p w14:paraId="2DA88F15" w14:textId="495C7911" w:rsidR="00E92BE2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4.2. საიჯარო ქირ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 მოიჯარ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ე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იხდის 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უნაღდო ან ნაღდი  ანგარიშსწორებით საიჯარო თვის </w:t>
            </w:r>
            <w:r w:rsidR="00D07BF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__________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594D6C1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საბანკო ანგარიშზე.</w:t>
            </w:r>
          </w:p>
          <w:p w14:paraId="1FCC8561" w14:textId="3D6995AD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საბანკო რეკვიზიტები: </w:t>
            </w:r>
          </w:p>
          <w:p w14:paraId="4F722F6F" w14:textId="4FC355D8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სს  “</w:t>
            </w:r>
            <w:r w:rsidR="29A72247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---------------------------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”</w:t>
            </w:r>
          </w:p>
          <w:p w14:paraId="3E476334" w14:textId="0BB06A9E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მიმღების სახელი:</w:t>
            </w:r>
            <w:r w:rsidR="66C7EF7A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</w:t>
            </w:r>
          </w:p>
          <w:p w14:paraId="5C73BCB4" w14:textId="1AAD0B2A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4.3 პირველ საიჯარო ქირას, ერთობლივი შეთანხმებით,  მოიჯარე იხდის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2CFFE86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</w:t>
            </w:r>
            <w:r w:rsidR="51EAB2C7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$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აშშ დოლარს </w:t>
            </w:r>
            <w:r w:rsidR="1B6597C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2</w:t>
            </w:r>
            <w:r w:rsidR="68DB404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იჯარის ოდენობით.  პირველი </w:t>
            </w:r>
            <w:r w:rsidR="03B8A7F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და ბოლო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იჯარის თანხას. </w:t>
            </w:r>
          </w:p>
          <w:p w14:paraId="2005CE85" w14:textId="59836D96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</w:p>
          <w:p w14:paraId="74AE6AD7" w14:textId="45190930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</w:p>
        </w:tc>
      </w:tr>
      <w:tr w:rsidR="002269C8" w:rsidRPr="00EC0EA8" w14:paraId="1F4DCEAB" w14:textId="77777777" w:rsidTr="289615FE">
        <w:tc>
          <w:tcPr>
            <w:tcW w:w="4962" w:type="dxa"/>
          </w:tcPr>
          <w:p w14:paraId="28F4EFD8" w14:textId="2906009C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 xml:space="preserve">5. Порядок передачи </w:t>
            </w:r>
            <w:r w:rsidR="006D252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имущества 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в аренду</w:t>
            </w:r>
          </w:p>
          <w:p w14:paraId="41B69028" w14:textId="3A6F779F" w:rsidR="00A65B5E" w:rsidRDefault="00A65B5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5.1. Арендуем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ая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квартира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передается арендатору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го </w:t>
            </w:r>
            <w:r w:rsidR="33ED01FC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Сентября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2022.</w:t>
            </w:r>
            <w:r w:rsidR="2210EB64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начала аренды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с </w:t>
            </w:r>
            <w:r w:rsidR="5C37427D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24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го </w:t>
            </w:r>
            <w:r w:rsidR="415917E5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Сентября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2022. Срок аренды </w:t>
            </w:r>
            <w:r w:rsidR="758DB2E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1 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месяцев. </w:t>
            </w:r>
          </w:p>
          <w:p w14:paraId="2D9CEA5B" w14:textId="336F9FDA" w:rsidR="00A65B5E" w:rsidRDefault="3695E5A3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Стороны должны </w:t>
            </w:r>
            <w:r w:rsidR="7BD9E30B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предупредить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друг друга </w:t>
            </w:r>
            <w:r w:rsidR="7BD9E30B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про желание продлевать контракт, за 1(один) месяц заранее</w:t>
            </w:r>
          </w:p>
          <w:p w14:paraId="7AECB1A8" w14:textId="2C8BD731" w:rsidR="002269C8" w:rsidRPr="008047E8" w:rsidRDefault="002269C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65687EA7" w14:textId="5028645F" w:rsidR="002269C8" w:rsidRPr="00F17E85" w:rsidRDefault="00E92BE2" w:rsidP="289615FE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5. საიჯარო</w:t>
            </w:r>
            <w:r w:rsidR="006D252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ქონების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გადაცემის წესი</w:t>
            </w:r>
          </w:p>
          <w:p w14:paraId="40986A0F" w14:textId="7B63F9A3" w:rsidR="001A676E" w:rsidRPr="008047E8" w:rsidRDefault="001A676E" w:rsidP="289615F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5.1. მოიჯარეს</w:t>
            </w:r>
            <w:r w:rsidR="001307F5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ბინა</w:t>
            </w:r>
            <w:r w:rsidR="0038417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გადაეცემა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2022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წლის 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___________________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იჯარის ვადის ათვლა იწყება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2022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წლის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7854E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_____________________________</w:t>
            </w:r>
            <w:bookmarkStart w:id="0" w:name="_GoBack"/>
            <w:bookmarkEnd w:id="0"/>
            <w:r w:rsidR="2DA43C0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="00D07BF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თვე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  </w:t>
            </w:r>
          </w:p>
          <w:p w14:paraId="492BC9EE" w14:textId="124982A7" w:rsidR="006B23DE" w:rsidRDefault="00E92BE2" w:rsidP="289615FE">
            <w:pPr>
              <w:rPr>
                <w:ins w:id="1" w:author="agamkrelidze@gmail.com" w:date="2022-07-13T13:46:00Z"/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მხარეებმა უნდა შეატყობინონ ერთმანეთს  იჯარის ვადის გაგრძელების</w:t>
            </w:r>
            <w:r w:rsidR="006B23D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6B23D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სურვილის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შესახებ ერთი თვით ადრე</w:t>
            </w:r>
          </w:p>
          <w:p w14:paraId="601EF946" w14:textId="1D1F38E7" w:rsidR="006B23DE" w:rsidRPr="008047E8" w:rsidRDefault="006B23DE" w:rsidP="289615FE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</w:p>
        </w:tc>
      </w:tr>
      <w:tr w:rsidR="002269C8" w:rsidRPr="00F17E85" w14:paraId="0232F9CE" w14:textId="77777777" w:rsidTr="289615FE">
        <w:trPr>
          <w:trHeight w:val="60"/>
        </w:trPr>
        <w:tc>
          <w:tcPr>
            <w:tcW w:w="4962" w:type="dxa"/>
          </w:tcPr>
          <w:p w14:paraId="7281F49F" w14:textId="43342ADE" w:rsidR="002269C8" w:rsidRPr="008047E8" w:rsidRDefault="00380EE4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6. Права и обязанности сторон</w:t>
            </w:r>
          </w:p>
          <w:p w14:paraId="7E3CBC85" w14:textId="618B6624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6.</w:t>
            </w:r>
            <w:r w:rsidR="767AECB7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Арендатор</w:t>
            </w:r>
            <w:r w:rsidR="0001486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Обязан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ухаживат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ь за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квартирой</w:t>
            </w:r>
            <w:r w:rsidR="00027E2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.</w:t>
            </w:r>
          </w:p>
          <w:p w14:paraId="63011C8D" w14:textId="2C00D206" w:rsidR="002269C8" w:rsidRPr="008047E8" w:rsidRDefault="78EAB9FB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6.2.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2D5A9C95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При случае ущерба квартиры арендодатель имеет право вычислить ущерб от депозита в  стоимости ущерба</w:t>
            </w:r>
          </w:p>
        </w:tc>
        <w:tc>
          <w:tcPr>
            <w:tcW w:w="5954" w:type="dxa"/>
          </w:tcPr>
          <w:p w14:paraId="5578CEF8" w14:textId="156EC1A8" w:rsidR="00FD099C" w:rsidRPr="00FD099C" w:rsidRDefault="00681EE0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pPrChange w:id="2" w:author="agamkrelidze@gmail.com" w:date="2022-07-13T13:40:00Z">
                <w:pPr>
                  <w:spacing w:after="200" w:line="276" w:lineRule="auto"/>
                  <w:jc w:val="center"/>
                </w:pPr>
              </w:pPrChange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3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>6.</w:t>
            </w:r>
            <w:r w:rsidR="002E42B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4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 xml:space="preserve">მხარეების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5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>უფლებები და მოვალეობებ</w:t>
            </w:r>
            <w:r w:rsidR="2EBCBE8D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ი</w:t>
            </w:r>
          </w:p>
          <w:p w14:paraId="6C4DC50B" w14:textId="0762A61D" w:rsidR="00FD099C" w:rsidRPr="00FD099C" w:rsidRDefault="37247805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6.1 მოიჯარე ვადლებულია მოუაროს ბინას</w:t>
            </w:r>
            <w:r w:rsidR="2F4CAD0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.</w:t>
            </w:r>
          </w:p>
          <w:p w14:paraId="09E80C84" w14:textId="54B10045" w:rsidR="00FD099C" w:rsidRPr="00FD099C" w:rsidRDefault="2F4CAD0E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6.2 ბინის დაზიანების შემთხვევაში მოიჯარეს გამოექვითება </w:t>
            </w:r>
            <w:r w:rsidR="6DF1923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დაზიანების თანხა დეპოზიტიდან.</w:t>
            </w:r>
          </w:p>
          <w:p w14:paraId="09790149" w14:textId="226BB374" w:rsidR="00FD099C" w:rsidRPr="00FD099C" w:rsidRDefault="00FD099C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  <w:rPrChange w:id="6" w:author="agamkrelidze@gmail.com" w:date="2022-07-13T13:41:00Z">
                  <w:rPr>
                    <w:rFonts w:ascii="Sylfaen" w:hAnsi="Sylfaen"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</w:pPr>
          </w:p>
        </w:tc>
      </w:tr>
      <w:tr w:rsidR="00694144" w:rsidRPr="00F17E85" w14:paraId="30AF0660" w14:textId="77777777" w:rsidTr="289615FE">
        <w:tc>
          <w:tcPr>
            <w:tcW w:w="4962" w:type="dxa"/>
          </w:tcPr>
          <w:p w14:paraId="78A614B9" w14:textId="7930D329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7. Ответственность сторон</w:t>
            </w:r>
          </w:p>
          <w:p w14:paraId="7FE06CC0" w14:textId="5BB5F6FD" w:rsidR="0069414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7.1 В случае нарушения </w:t>
            </w:r>
            <w:r w:rsidR="00F536C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соглашения стороны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несут ответственность в соответствии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законодательством Грузии </w:t>
            </w:r>
          </w:p>
        </w:tc>
        <w:tc>
          <w:tcPr>
            <w:tcW w:w="5954" w:type="dxa"/>
          </w:tcPr>
          <w:p w14:paraId="5FB90A7E" w14:textId="77777777" w:rsidR="0028515B" w:rsidRPr="00F17E85" w:rsidRDefault="0028515B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7. მხარეთა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ვალდებულებები</w:t>
            </w:r>
          </w:p>
          <w:p w14:paraId="68F240DB" w14:textId="3336AAA1" w:rsidR="00694144" w:rsidRPr="00F17E85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7.1 შეთანხმების დარღვევი</w:t>
            </w:r>
            <w:r w:rsidR="0088073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სას,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მხარეები პასუხს აგებენ  საქართველოს მოქმედი კანონმდებლობით გათვალისწინებული წესით.</w:t>
            </w:r>
          </w:p>
        </w:tc>
      </w:tr>
      <w:tr w:rsidR="00694144" w:rsidRPr="00F17E85" w14:paraId="15C406CB" w14:textId="77777777" w:rsidTr="289615FE">
        <w:tc>
          <w:tcPr>
            <w:tcW w:w="4962" w:type="dxa"/>
          </w:tcPr>
          <w:p w14:paraId="45944B2B" w14:textId="77777777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8. Порядок возврата объекта аренды</w:t>
            </w:r>
          </w:p>
          <w:p w14:paraId="41C763CF" w14:textId="1420B8FB" w:rsidR="0069414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8.1.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По истечению срока аренды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Арендатор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обязан сдать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Арендодател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ю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квартиру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в таком же состоянии в каком принял от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Арендодател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я, 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с учётом нормальной амортизации.</w:t>
            </w:r>
          </w:p>
        </w:tc>
        <w:tc>
          <w:tcPr>
            <w:tcW w:w="5954" w:type="dxa"/>
          </w:tcPr>
          <w:p w14:paraId="194CE0C1" w14:textId="77777777" w:rsidR="00392BD0" w:rsidRPr="00F17E85" w:rsidRDefault="00392BD0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8. იჯარის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ობიექტის დაბრუნების წესი</w:t>
            </w:r>
          </w:p>
          <w:p w14:paraId="69F92317" w14:textId="6F91ADE2" w:rsidR="00F11785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8.1. იჯარის ვადის გასვლის შემდეგ 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მოიჯარე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აბრუნებს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ბინას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233E0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თავდაპირველ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მდგომარეობ</w:t>
            </w:r>
            <w:r w:rsidR="00233E0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აში, ნორმალური ცვეთის გათვალისწინებით.</w:t>
            </w:r>
          </w:p>
        </w:tc>
      </w:tr>
      <w:tr w:rsidR="00694144" w:rsidRPr="00F17E85" w14:paraId="401C5D5E" w14:textId="77777777" w:rsidTr="289615FE">
        <w:tc>
          <w:tcPr>
            <w:tcW w:w="4962" w:type="dxa"/>
          </w:tcPr>
          <w:p w14:paraId="1C4560A1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9. 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РЕШЕНИЕ СПОРНЫХ СИТУАЦИИ</w:t>
            </w:r>
          </w:p>
          <w:p w14:paraId="2C98D3E3" w14:textId="78F4D64A" w:rsidR="00380EE4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9.1 Споры и разногласия, возникающие при выполнении настоящего договора, будут разрешаться путем переговоров между сторонами.</w:t>
            </w:r>
          </w:p>
          <w:p w14:paraId="300C6A3B" w14:textId="099A1A5F" w:rsidR="008047E8" w:rsidRPr="008047E8" w:rsidRDefault="008047E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9.2 Если соглашение не будет достигнуто путем переговоров, в течение 14 дней или ни одна из сторон не будет участвовать в переговорной процедуре, то каждая из сторон имеет право обратиться в суд.</w:t>
            </w:r>
          </w:p>
        </w:tc>
        <w:tc>
          <w:tcPr>
            <w:tcW w:w="5954" w:type="dxa"/>
          </w:tcPr>
          <w:p w14:paraId="67542DE0" w14:textId="77777777" w:rsidR="00634262" w:rsidRPr="00F17E85" w:rsidRDefault="0063426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9. დავათა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გადაჭრის წესი</w:t>
            </w:r>
          </w:p>
          <w:p w14:paraId="2370DF6A" w14:textId="32F29808" w:rsidR="00634262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9.1 ამ ხელშეკრულების შესრულების დროს წარმოშობილი დავები და უთანხმოებანი გადაიჭრება მხარეთა შორის მოლაპარაკებ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ი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ს გზით. </w:t>
            </w:r>
          </w:p>
          <w:p w14:paraId="3C37B4B5" w14:textId="54012C6B" w:rsidR="00694144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9.2 იმ შემთხვევაში, თუ შეთანხმება მოლაპარაკებების გზით არ მიიღწევა, 14 დღის განმავლობაში ან რომელიმე მხარე არ 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იღებს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მონაწილეობ</w:t>
            </w:r>
            <w:r w:rsidR="00817B8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 მოლაპარაკ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ებათა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პროცედურაში, მაშინ თითოეულ მხარეს უფლება აქვს მიმართოს სასამართლოს.</w:t>
            </w:r>
          </w:p>
        </w:tc>
      </w:tr>
      <w:tr w:rsidR="00694144" w:rsidRPr="00F7086A" w14:paraId="2049627C" w14:textId="77777777" w:rsidTr="289615FE">
        <w:tc>
          <w:tcPr>
            <w:tcW w:w="4962" w:type="dxa"/>
          </w:tcPr>
          <w:p w14:paraId="1B36C248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 Другие условия</w:t>
            </w:r>
          </w:p>
          <w:p w14:paraId="7A3CDEF5" w14:textId="63CDD36F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Вопросы которые не урегулированы этим договором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регулируются законодательством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Грузии</w:t>
            </w:r>
          </w:p>
          <w:p w14:paraId="68777200" w14:textId="0AA1EC1C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Условия Договора могут быть изменены только по согласию сторон, оформленному в виде дополнительного соглашения к настоящему Договору.  </w:t>
            </w:r>
          </w:p>
          <w:p w14:paraId="1FF6BC1C" w14:textId="63621F76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3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В случае если один или несколько пунктов этого договора потеряют силу в связи с изменением законодательства или по решению суда лил по другой причине, то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изменные пункты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не буду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т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lastRenderedPageBreak/>
              <w:t>распостронят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ь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ся на весь договор и остальные правила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оговоренные договором будут действительны.</w:t>
            </w:r>
          </w:p>
          <w:p w14:paraId="1431202C" w14:textId="6A354195" w:rsidR="008047E8" w:rsidRPr="008047E8" w:rsidRDefault="00E92BE2" w:rsidP="289615F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E75CC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4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Настоящий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договор составлен на двух языках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(Русском и грузинском) в двух экземплярах, из которых п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ервый находится у  Арендодателя , а второй - у Арендатора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</w:t>
            </w:r>
          </w:p>
          <w:p w14:paraId="59C2EB29" w14:textId="77777777" w:rsidR="00694144" w:rsidRPr="008047E8" w:rsidRDefault="00694144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25C46E85" w14:textId="449B5999" w:rsidR="00694144" w:rsidRPr="00F17E85" w:rsidRDefault="00817B8E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>10. სხვა პირობები</w:t>
            </w:r>
          </w:p>
          <w:p w14:paraId="7BD0A9FF" w14:textId="5B2041CC" w:rsidR="00295480" w:rsidRP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10.1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საკითხები, რომლებიც არ არის განსაზღვრული წინამდებარე ხელშეკრულებით რეგულირდება საქართველოს მოქმედი კანონმდებლობით. </w:t>
            </w:r>
          </w:p>
          <w:p w14:paraId="0F1698FF" w14:textId="19B0684C" w:rsidR="00295480" w:rsidRPr="000F238B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10.2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წინამდებრე ხელშეკრულებაში ცვლილებების შეტანა შესაძლებელია მხოლოდ მხარეთა შეთანხმებით, რომელიც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lastRenderedPageBreak/>
              <w:t>დაერთვება წინამდებარე ხელშეკრულებს, როგორც დამატებითი შეთანხმება.</w:t>
            </w:r>
          </w:p>
          <w:p w14:paraId="70F81DC4" w14:textId="3F6353E3" w:rsidR="00295480" w:rsidRPr="00817B8E" w:rsidRDefault="00776D55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10.3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817B8E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ამ ხელშეკრულების რომელიმე დებულების ძალადაკარგულად ცნობას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,</w:t>
            </w:r>
            <w:r w:rsidR="00817B8E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საკანონმდებლო ცვლილებების, სასამართლოს გადაწყვეტილების ან სხვა გარემოებების საფუძველზე, არ ექნება გავლენა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წინამდებარე ხელშეკრულების სხვა დებულებების ნამდვილობაზე. ასეთ შემთხვევაში მხარეები კისრულობენ ვალდებულებას კეთილსინდისიერად მოილაპარაკონ, იმისათვის, რომ ხელშეკრულებაში შეიტანონ ისეთი ცვლილებები, რომლებიც შეძლებისდაგვარად შეინარჩუნებენ მხარეთა თავდაპირველ მიზანს.</w:t>
            </w:r>
          </w:p>
          <w:p w14:paraId="4285C0FC" w14:textId="057A6950" w:rsidR="00E75CC2" w:rsidRPr="00F17E85" w:rsidRDefault="009B2C57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10.4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ხელშეკრულება შედგენილია ორ ენაზე (რუსული და ქართული) ორ იდენტურ ეგზემპლარად ორივე მხარისთვის.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7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პრიორიტეტულად მიიჩნევა</w:t>
            </w:r>
            <w:r w:rsidR="426C3EC5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F64F0B"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8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ქართული</w:t>
            </w:r>
            <w:r w:rsidR="2E50926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ins w:id="9" w:author="agamkrelidze@gmail.com" w:date="2022-07-13T14:02:00Z">
              <w:r w:rsidR="00F64F0B" w:rsidRPr="289615FE">
                <w:rPr>
                  <w:rFonts w:ascii="Calibri" w:eastAsia="Calibri" w:hAnsi="Calibri" w:cs="Calibri"/>
                  <w:sz w:val="20"/>
                  <w:szCs w:val="20"/>
                  <w:lang w:val="ka-GE"/>
                  <w:rPrChange w:id="10" w:author="agamkrelidze@gmail.com" w:date="2022-07-13T14:02:00Z">
                    <w:rPr>
                      <w:rFonts w:ascii="Sylfaen" w:hAnsi="Sylfaen"/>
                      <w:sz w:val="20"/>
                      <w:szCs w:val="20"/>
                      <w:highlight w:val="yellow"/>
                      <w:lang w:val="ka-GE"/>
                    </w:rPr>
                  </w:rPrChange>
                </w:rPr>
                <w:t xml:space="preserve"> </w:t>
              </w:r>
            </w:ins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11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ტექსტი.</w:t>
            </w:r>
            <w:r w:rsidR="00E92BE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</w:p>
        </w:tc>
      </w:tr>
      <w:tr w:rsidR="00694144" w:rsidRPr="00F7086A" w14:paraId="20705260" w14:textId="77777777" w:rsidTr="289615FE">
        <w:tc>
          <w:tcPr>
            <w:tcW w:w="4962" w:type="dxa"/>
          </w:tcPr>
          <w:p w14:paraId="3A53E7D8" w14:textId="77777777" w:rsidR="00380EE4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lastRenderedPageBreak/>
              <w:t>Статья 11. РЕКВИЗИТЫ СТОРОН</w:t>
            </w:r>
          </w:p>
          <w:p w14:paraId="3FF2172B" w14:textId="77777777" w:rsidR="00380EE4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Стороны обязуются незамедлительно информировать друг друга об изменениях данных прописанных в этом пункте.</w:t>
            </w:r>
          </w:p>
          <w:p w14:paraId="456FB452" w14:textId="77777777" w:rsidR="00694144" w:rsidRPr="008047E8" w:rsidRDefault="00694144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BA1696A" w14:textId="77777777" w:rsid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მუხლი 11. მხარეთა რეკვიზიტები</w:t>
            </w:r>
          </w:p>
          <w:p w14:paraId="794FE34B" w14:textId="751E6061" w:rsidR="00D6375A" w:rsidRP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მხარეები ვალდებულნი არიან დაუყონებლივ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შეატყობინო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ნ ერთმანეთ ამ პუნქტში მითითებული რეკვიზიტების შეცვლის თაობაზე.</w:t>
            </w:r>
          </w:p>
          <w:p w14:paraId="08CFA16C" w14:textId="77777777" w:rsidR="00694144" w:rsidRPr="00F17E85" w:rsidRDefault="00694144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</w:tr>
      <w:tr w:rsidR="00694144" w:rsidRPr="00336198" w14:paraId="06509825" w14:textId="77777777" w:rsidTr="289615FE">
        <w:trPr>
          <w:trHeight w:val="3743"/>
        </w:trPr>
        <w:tc>
          <w:tcPr>
            <w:tcW w:w="4962" w:type="dxa"/>
          </w:tcPr>
          <w:p w14:paraId="6F2AF43B" w14:textId="00D2D47F" w:rsidR="008047E8" w:rsidRPr="00F17E85" w:rsidRDefault="008047E8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მეიჯარე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 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/ Арендодатель</w:t>
            </w:r>
          </w:p>
          <w:p w14:paraId="67DE6559" w14:textId="5E6B63D2" w:rsidR="0099299F" w:rsidRPr="008047E8" w:rsidRDefault="0099299F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.........................................................................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</w:t>
            </w:r>
          </w:p>
          <w:p w14:paraId="010DCE5E" w14:textId="15D79FD7" w:rsidR="00D66288" w:rsidRPr="008047E8" w:rsidRDefault="00D66288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7777CE6" w14:textId="77777777" w:rsidR="008047E8" w:rsidRPr="008047E8" w:rsidRDefault="008047E8" w:rsidP="008047E8">
            <w:pPr>
              <w:spacing w:after="120" w:line="276" w:lineRule="auto"/>
              <w:rPr>
                <w:rFonts w:cstheme="minorHAnsi"/>
                <w:b/>
                <w:sz w:val="20"/>
                <w:szCs w:val="20"/>
                <w:lang w:val="ka-GE"/>
              </w:rPr>
            </w:pPr>
            <w:r w:rsidRPr="008047E8">
              <w:rPr>
                <w:rFonts w:cstheme="minorHAnsi"/>
                <w:b/>
                <w:lang w:val="ka-GE"/>
              </w:rPr>
              <w:t xml:space="preserve">მოიჯარე/Арендатор </w:t>
            </w:r>
          </w:p>
          <w:p w14:paraId="69B600FB" w14:textId="35D68267" w:rsidR="00D66288" w:rsidRPr="00F17E85" w:rsidRDefault="0099299F" w:rsidP="008047E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cstheme="minorHAnsi"/>
                <w:b/>
                <w:lang w:val="ru-RU"/>
              </w:rPr>
              <w:t>................................................................................</w:t>
            </w:r>
          </w:p>
        </w:tc>
      </w:tr>
    </w:tbl>
    <w:p w14:paraId="5CE979B0" w14:textId="77777777" w:rsidR="002269C8" w:rsidRPr="00F17E85" w:rsidRDefault="002269C8" w:rsidP="003976B6">
      <w:pPr>
        <w:rPr>
          <w:rFonts w:ascii="Sylfaen" w:hAnsi="Sylfaen"/>
          <w:lang w:val="ka-GE"/>
        </w:rPr>
      </w:pPr>
    </w:p>
    <w:sectPr w:rsidR="002269C8" w:rsidRPr="00F17E85" w:rsidSect="00336198">
      <w:footerReference w:type="default" r:id="rId8"/>
      <w:pgSz w:w="12240" w:h="15840"/>
      <w:pgMar w:top="28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582E5" w14:textId="77777777" w:rsidR="0065613D" w:rsidRDefault="0065613D" w:rsidP="003976B6">
      <w:pPr>
        <w:spacing w:after="0" w:line="240" w:lineRule="auto"/>
      </w:pPr>
      <w:r>
        <w:separator/>
      </w:r>
    </w:p>
  </w:endnote>
  <w:endnote w:type="continuationSeparator" w:id="0">
    <w:p w14:paraId="068A7E86" w14:textId="77777777" w:rsidR="0065613D" w:rsidRDefault="0065613D" w:rsidP="0039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67B02" w14:textId="77777777" w:rsidR="003976B6" w:rsidRPr="00146D60" w:rsidRDefault="003976B6" w:rsidP="003976B6">
    <w:pPr>
      <w:pStyle w:val="Footer"/>
      <w:rPr>
        <w:lang w:val="ru-RU"/>
      </w:rPr>
    </w:pPr>
  </w:p>
  <w:p w14:paraId="5739FF73" w14:textId="77777777" w:rsidR="003976B6" w:rsidRPr="003976B6" w:rsidRDefault="003976B6">
    <w:pPr>
      <w:pStyle w:val="Footer"/>
      <w:rPr>
        <w:lang w:val="ru-RU"/>
      </w:rPr>
    </w:pPr>
  </w:p>
  <w:p w14:paraId="6709C534" w14:textId="77777777" w:rsidR="003976B6" w:rsidRDefault="0039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4DAF8" w14:textId="77777777" w:rsidR="0065613D" w:rsidRDefault="0065613D" w:rsidP="003976B6">
      <w:pPr>
        <w:spacing w:after="0" w:line="240" w:lineRule="auto"/>
      </w:pPr>
      <w:r>
        <w:separator/>
      </w:r>
    </w:p>
  </w:footnote>
  <w:footnote w:type="continuationSeparator" w:id="0">
    <w:p w14:paraId="1A65E277" w14:textId="77777777" w:rsidR="0065613D" w:rsidRDefault="0065613D" w:rsidP="003976B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OTPoMFQv4Jgpq" int2:id="vwO2t7S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F2993"/>
    <w:multiLevelType w:val="multilevel"/>
    <w:tmpl w:val="D074A8C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D172319"/>
    <w:multiLevelType w:val="multilevel"/>
    <w:tmpl w:val="6BECA4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4FA24A9F"/>
    <w:multiLevelType w:val="multilevel"/>
    <w:tmpl w:val="2DE410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6CB26C52"/>
    <w:multiLevelType w:val="hybridMultilevel"/>
    <w:tmpl w:val="86701FD6"/>
    <w:lvl w:ilvl="0" w:tplc="A9104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24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0D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08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E6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A5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4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6D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0C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8137E"/>
    <w:multiLevelType w:val="hybridMultilevel"/>
    <w:tmpl w:val="FB9C54B6"/>
    <w:lvl w:ilvl="0" w:tplc="310E2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4D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43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64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2D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C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27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C3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4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440FD"/>
    <w:multiLevelType w:val="multilevel"/>
    <w:tmpl w:val="D6643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gamkrelidze@gmail.com">
    <w15:presenceInfo w15:providerId="Windows Live" w15:userId="d149a09a8f8e8c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4D"/>
    <w:rsid w:val="00014861"/>
    <w:rsid w:val="00027012"/>
    <w:rsid w:val="00027E2D"/>
    <w:rsid w:val="00035BE6"/>
    <w:rsid w:val="000546C1"/>
    <w:rsid w:val="000804EC"/>
    <w:rsid w:val="00096DF9"/>
    <w:rsid w:val="000A4AC0"/>
    <w:rsid w:val="000B4790"/>
    <w:rsid w:val="000D5382"/>
    <w:rsid w:val="000D5E97"/>
    <w:rsid w:val="000E0F1E"/>
    <w:rsid w:val="000F238B"/>
    <w:rsid w:val="0010395D"/>
    <w:rsid w:val="00117430"/>
    <w:rsid w:val="00126012"/>
    <w:rsid w:val="001307F5"/>
    <w:rsid w:val="00165C94"/>
    <w:rsid w:val="0017050E"/>
    <w:rsid w:val="001A676E"/>
    <w:rsid w:val="001B131A"/>
    <w:rsid w:val="001C6541"/>
    <w:rsid w:val="001D60FB"/>
    <w:rsid w:val="00207FBF"/>
    <w:rsid w:val="00212D8E"/>
    <w:rsid w:val="002144EA"/>
    <w:rsid w:val="002149F3"/>
    <w:rsid w:val="00215795"/>
    <w:rsid w:val="00216C74"/>
    <w:rsid w:val="002269C8"/>
    <w:rsid w:val="00233E01"/>
    <w:rsid w:val="00237F9B"/>
    <w:rsid w:val="00246B1F"/>
    <w:rsid w:val="00262DC9"/>
    <w:rsid w:val="0028515B"/>
    <w:rsid w:val="00286783"/>
    <w:rsid w:val="002903A2"/>
    <w:rsid w:val="00295480"/>
    <w:rsid w:val="002C11BB"/>
    <w:rsid w:val="002C1613"/>
    <w:rsid w:val="002D3587"/>
    <w:rsid w:val="002E26FB"/>
    <w:rsid w:val="002E42B8"/>
    <w:rsid w:val="003160E5"/>
    <w:rsid w:val="00320B63"/>
    <w:rsid w:val="00336198"/>
    <w:rsid w:val="00340BCB"/>
    <w:rsid w:val="00344A77"/>
    <w:rsid w:val="00347CEC"/>
    <w:rsid w:val="003741F2"/>
    <w:rsid w:val="00380EE4"/>
    <w:rsid w:val="00384179"/>
    <w:rsid w:val="00392BD0"/>
    <w:rsid w:val="003976B6"/>
    <w:rsid w:val="003A39FA"/>
    <w:rsid w:val="003B2440"/>
    <w:rsid w:val="003B69E2"/>
    <w:rsid w:val="003E1ABF"/>
    <w:rsid w:val="003E5897"/>
    <w:rsid w:val="003F75E0"/>
    <w:rsid w:val="004224C4"/>
    <w:rsid w:val="00427D5F"/>
    <w:rsid w:val="00457E6B"/>
    <w:rsid w:val="00464543"/>
    <w:rsid w:val="00467D7F"/>
    <w:rsid w:val="004B4811"/>
    <w:rsid w:val="004B704D"/>
    <w:rsid w:val="004D1214"/>
    <w:rsid w:val="004E48B8"/>
    <w:rsid w:val="00507D2D"/>
    <w:rsid w:val="005155C6"/>
    <w:rsid w:val="00517E40"/>
    <w:rsid w:val="005214FF"/>
    <w:rsid w:val="00525EE9"/>
    <w:rsid w:val="00527A12"/>
    <w:rsid w:val="005810F4"/>
    <w:rsid w:val="005C1DA4"/>
    <w:rsid w:val="005D0C10"/>
    <w:rsid w:val="006029E8"/>
    <w:rsid w:val="00603AC2"/>
    <w:rsid w:val="006134CD"/>
    <w:rsid w:val="00620B87"/>
    <w:rsid w:val="00621AD0"/>
    <w:rsid w:val="00634262"/>
    <w:rsid w:val="0065613D"/>
    <w:rsid w:val="0065663D"/>
    <w:rsid w:val="00681EE0"/>
    <w:rsid w:val="00694144"/>
    <w:rsid w:val="006A68E3"/>
    <w:rsid w:val="006B23DE"/>
    <w:rsid w:val="006C28C5"/>
    <w:rsid w:val="006D2521"/>
    <w:rsid w:val="006D45C5"/>
    <w:rsid w:val="006D52A7"/>
    <w:rsid w:val="006D56CD"/>
    <w:rsid w:val="00704667"/>
    <w:rsid w:val="007207E4"/>
    <w:rsid w:val="00763720"/>
    <w:rsid w:val="0076735B"/>
    <w:rsid w:val="00774EEF"/>
    <w:rsid w:val="00776D55"/>
    <w:rsid w:val="007854EC"/>
    <w:rsid w:val="007A49E8"/>
    <w:rsid w:val="007B3323"/>
    <w:rsid w:val="007C60D1"/>
    <w:rsid w:val="007E1F20"/>
    <w:rsid w:val="008047E8"/>
    <w:rsid w:val="00817B8E"/>
    <w:rsid w:val="00823345"/>
    <w:rsid w:val="008508CD"/>
    <w:rsid w:val="008614ED"/>
    <w:rsid w:val="0088073D"/>
    <w:rsid w:val="00885055"/>
    <w:rsid w:val="008A70D8"/>
    <w:rsid w:val="008B7C5D"/>
    <w:rsid w:val="009273E4"/>
    <w:rsid w:val="009623B8"/>
    <w:rsid w:val="00964CED"/>
    <w:rsid w:val="00965E2F"/>
    <w:rsid w:val="00970D8E"/>
    <w:rsid w:val="0099299F"/>
    <w:rsid w:val="00992B07"/>
    <w:rsid w:val="009B2C57"/>
    <w:rsid w:val="009D041A"/>
    <w:rsid w:val="009D94BF"/>
    <w:rsid w:val="009E762E"/>
    <w:rsid w:val="00A24C82"/>
    <w:rsid w:val="00A65B5E"/>
    <w:rsid w:val="00A7631B"/>
    <w:rsid w:val="00A96D5A"/>
    <w:rsid w:val="00AA7F8F"/>
    <w:rsid w:val="00AB0F56"/>
    <w:rsid w:val="00AB62BB"/>
    <w:rsid w:val="00AD4C57"/>
    <w:rsid w:val="00B01579"/>
    <w:rsid w:val="00B07CE9"/>
    <w:rsid w:val="00B5145E"/>
    <w:rsid w:val="00B7535D"/>
    <w:rsid w:val="00B75554"/>
    <w:rsid w:val="00BA1EE1"/>
    <w:rsid w:val="00BB0D1E"/>
    <w:rsid w:val="00BB535E"/>
    <w:rsid w:val="00BB7007"/>
    <w:rsid w:val="00BC5150"/>
    <w:rsid w:val="00BD6EB6"/>
    <w:rsid w:val="00BE5A14"/>
    <w:rsid w:val="00C11037"/>
    <w:rsid w:val="00C3023A"/>
    <w:rsid w:val="00C83399"/>
    <w:rsid w:val="00C86D87"/>
    <w:rsid w:val="00C971E4"/>
    <w:rsid w:val="00CD2A65"/>
    <w:rsid w:val="00CD4EAC"/>
    <w:rsid w:val="00CD79E8"/>
    <w:rsid w:val="00CF75C6"/>
    <w:rsid w:val="00D07BFD"/>
    <w:rsid w:val="00D33B84"/>
    <w:rsid w:val="00D57028"/>
    <w:rsid w:val="00D6375A"/>
    <w:rsid w:val="00D66288"/>
    <w:rsid w:val="00D7CA8E"/>
    <w:rsid w:val="00DC09B7"/>
    <w:rsid w:val="00DE703A"/>
    <w:rsid w:val="00E36D73"/>
    <w:rsid w:val="00E37190"/>
    <w:rsid w:val="00E53F5B"/>
    <w:rsid w:val="00E6500A"/>
    <w:rsid w:val="00E75CC2"/>
    <w:rsid w:val="00E92BE2"/>
    <w:rsid w:val="00E95A46"/>
    <w:rsid w:val="00EA08DE"/>
    <w:rsid w:val="00EB6EDE"/>
    <w:rsid w:val="00EC0EA8"/>
    <w:rsid w:val="00F0607E"/>
    <w:rsid w:val="00F11785"/>
    <w:rsid w:val="00F17E85"/>
    <w:rsid w:val="00F21508"/>
    <w:rsid w:val="00F23EE7"/>
    <w:rsid w:val="00F23F36"/>
    <w:rsid w:val="00F3538B"/>
    <w:rsid w:val="00F536C8"/>
    <w:rsid w:val="00F578BF"/>
    <w:rsid w:val="00F64F0B"/>
    <w:rsid w:val="00F70090"/>
    <w:rsid w:val="00F7086A"/>
    <w:rsid w:val="00F83AD0"/>
    <w:rsid w:val="00FD099C"/>
    <w:rsid w:val="01939391"/>
    <w:rsid w:val="01B9C52E"/>
    <w:rsid w:val="023D720A"/>
    <w:rsid w:val="02403D03"/>
    <w:rsid w:val="02513B1F"/>
    <w:rsid w:val="0257739D"/>
    <w:rsid w:val="02BEFE9F"/>
    <w:rsid w:val="034A63B4"/>
    <w:rsid w:val="034FE162"/>
    <w:rsid w:val="0386DD45"/>
    <w:rsid w:val="03941DC1"/>
    <w:rsid w:val="03B8A7F8"/>
    <w:rsid w:val="04182079"/>
    <w:rsid w:val="04598F12"/>
    <w:rsid w:val="046F37C6"/>
    <w:rsid w:val="0486F490"/>
    <w:rsid w:val="04C88D7A"/>
    <w:rsid w:val="052634F9"/>
    <w:rsid w:val="05550FB3"/>
    <w:rsid w:val="0567FB37"/>
    <w:rsid w:val="057A96C3"/>
    <w:rsid w:val="05ED6F15"/>
    <w:rsid w:val="0601303B"/>
    <w:rsid w:val="061A1BDF"/>
    <w:rsid w:val="064DDC57"/>
    <w:rsid w:val="066B53B8"/>
    <w:rsid w:val="067B0F44"/>
    <w:rsid w:val="0727E070"/>
    <w:rsid w:val="07452087"/>
    <w:rsid w:val="0804FD6D"/>
    <w:rsid w:val="082B69FB"/>
    <w:rsid w:val="08AA5724"/>
    <w:rsid w:val="08C2BD2F"/>
    <w:rsid w:val="08EE6D19"/>
    <w:rsid w:val="0913D42F"/>
    <w:rsid w:val="099300AA"/>
    <w:rsid w:val="09EB0B83"/>
    <w:rsid w:val="0A462785"/>
    <w:rsid w:val="0A4DFC6B"/>
    <w:rsid w:val="0A510249"/>
    <w:rsid w:val="0ACE0579"/>
    <w:rsid w:val="0AD4A15E"/>
    <w:rsid w:val="0AE2CC42"/>
    <w:rsid w:val="0B214D7A"/>
    <w:rsid w:val="0B4B569F"/>
    <w:rsid w:val="0B84A5B7"/>
    <w:rsid w:val="0BE18CAE"/>
    <w:rsid w:val="0C0E38B4"/>
    <w:rsid w:val="0C30102F"/>
    <w:rsid w:val="0C647515"/>
    <w:rsid w:val="0C7913EB"/>
    <w:rsid w:val="0CE42595"/>
    <w:rsid w:val="0D0CCEBD"/>
    <w:rsid w:val="0D8ADD30"/>
    <w:rsid w:val="0DAA0915"/>
    <w:rsid w:val="0E100F4E"/>
    <w:rsid w:val="0E3A5BCF"/>
    <w:rsid w:val="0E6694BE"/>
    <w:rsid w:val="0E6D1751"/>
    <w:rsid w:val="0EE64A29"/>
    <w:rsid w:val="0EFEBFCB"/>
    <w:rsid w:val="0F9BEF65"/>
    <w:rsid w:val="0FF3CE3B"/>
    <w:rsid w:val="1005862C"/>
    <w:rsid w:val="10153C0D"/>
    <w:rsid w:val="10233E33"/>
    <w:rsid w:val="10AA728D"/>
    <w:rsid w:val="11038152"/>
    <w:rsid w:val="1147B010"/>
    <w:rsid w:val="1166ACD3"/>
    <w:rsid w:val="119E3580"/>
    <w:rsid w:val="11B3CD39"/>
    <w:rsid w:val="1236608D"/>
    <w:rsid w:val="12615DEE"/>
    <w:rsid w:val="12DCB977"/>
    <w:rsid w:val="12E7A0C9"/>
    <w:rsid w:val="1336753D"/>
    <w:rsid w:val="133A05E1"/>
    <w:rsid w:val="134CDCCF"/>
    <w:rsid w:val="13736521"/>
    <w:rsid w:val="138E55EE"/>
    <w:rsid w:val="1458B1A3"/>
    <w:rsid w:val="14777480"/>
    <w:rsid w:val="147C9A07"/>
    <w:rsid w:val="14BAA48C"/>
    <w:rsid w:val="15520B20"/>
    <w:rsid w:val="15603F4C"/>
    <w:rsid w:val="1615C046"/>
    <w:rsid w:val="1655FA71"/>
    <w:rsid w:val="1658B997"/>
    <w:rsid w:val="167FE3D2"/>
    <w:rsid w:val="16927FB7"/>
    <w:rsid w:val="1711BF36"/>
    <w:rsid w:val="171E10F3"/>
    <w:rsid w:val="1724029C"/>
    <w:rsid w:val="179D89B6"/>
    <w:rsid w:val="17AF1542"/>
    <w:rsid w:val="17B02A9A"/>
    <w:rsid w:val="181BB433"/>
    <w:rsid w:val="18204DF2"/>
    <w:rsid w:val="18230EBD"/>
    <w:rsid w:val="182E5018"/>
    <w:rsid w:val="18420A27"/>
    <w:rsid w:val="1853BE19"/>
    <w:rsid w:val="18CD8FD7"/>
    <w:rsid w:val="190E9337"/>
    <w:rsid w:val="196AB2E5"/>
    <w:rsid w:val="19BC1E53"/>
    <w:rsid w:val="19E5440F"/>
    <w:rsid w:val="1A62749C"/>
    <w:rsid w:val="1A69B944"/>
    <w:rsid w:val="1A80D8C3"/>
    <w:rsid w:val="1A951CD2"/>
    <w:rsid w:val="1AE6459A"/>
    <w:rsid w:val="1B2C2ABA"/>
    <w:rsid w:val="1B418722"/>
    <w:rsid w:val="1B5AAF7F"/>
    <w:rsid w:val="1B6597C8"/>
    <w:rsid w:val="1B811C0D"/>
    <w:rsid w:val="1B8C33BC"/>
    <w:rsid w:val="1BA646C3"/>
    <w:rsid w:val="1BEC083C"/>
    <w:rsid w:val="1BF98B59"/>
    <w:rsid w:val="1C441F2B"/>
    <w:rsid w:val="1C828665"/>
    <w:rsid w:val="1CB4CB73"/>
    <w:rsid w:val="1CEC0FF3"/>
    <w:rsid w:val="1D4DF0E2"/>
    <w:rsid w:val="1E1E56C6"/>
    <w:rsid w:val="1E50282D"/>
    <w:rsid w:val="1E925041"/>
    <w:rsid w:val="1E9C1ECB"/>
    <w:rsid w:val="1F1CD11B"/>
    <w:rsid w:val="1F23A8FE"/>
    <w:rsid w:val="1F5706EA"/>
    <w:rsid w:val="1F835269"/>
    <w:rsid w:val="1FBA2727"/>
    <w:rsid w:val="1FBA4E4C"/>
    <w:rsid w:val="1FBF83FC"/>
    <w:rsid w:val="1FFF9BDD"/>
    <w:rsid w:val="20548D30"/>
    <w:rsid w:val="209F791F"/>
    <w:rsid w:val="20A79894"/>
    <w:rsid w:val="20AFA4D6"/>
    <w:rsid w:val="2165C160"/>
    <w:rsid w:val="2188AB05"/>
    <w:rsid w:val="21C2C963"/>
    <w:rsid w:val="21C9F103"/>
    <w:rsid w:val="2210EB64"/>
    <w:rsid w:val="226F7C0A"/>
    <w:rsid w:val="22998559"/>
    <w:rsid w:val="229A3852"/>
    <w:rsid w:val="23239950"/>
    <w:rsid w:val="2337014E"/>
    <w:rsid w:val="23373C9F"/>
    <w:rsid w:val="23614974"/>
    <w:rsid w:val="23D44C0F"/>
    <w:rsid w:val="23EFBB96"/>
    <w:rsid w:val="243084A0"/>
    <w:rsid w:val="24423CFE"/>
    <w:rsid w:val="244F3110"/>
    <w:rsid w:val="2453F6CE"/>
    <w:rsid w:val="2474E6FB"/>
    <w:rsid w:val="249D6222"/>
    <w:rsid w:val="24AC0D43"/>
    <w:rsid w:val="24BF69B1"/>
    <w:rsid w:val="24D2D1AF"/>
    <w:rsid w:val="24D30D00"/>
    <w:rsid w:val="24EA9014"/>
    <w:rsid w:val="24F721D8"/>
    <w:rsid w:val="24FD19D5"/>
    <w:rsid w:val="2543B961"/>
    <w:rsid w:val="25CEFD97"/>
    <w:rsid w:val="261AE4AF"/>
    <w:rsid w:val="266206F0"/>
    <w:rsid w:val="2692F239"/>
    <w:rsid w:val="26AA9EBA"/>
    <w:rsid w:val="2773C8AD"/>
    <w:rsid w:val="2779DDC0"/>
    <w:rsid w:val="27802573"/>
    <w:rsid w:val="27FC4090"/>
    <w:rsid w:val="2828C724"/>
    <w:rsid w:val="282EC29A"/>
    <w:rsid w:val="289615FE"/>
    <w:rsid w:val="28D1EC6C"/>
    <w:rsid w:val="28FE3564"/>
    <w:rsid w:val="29966071"/>
    <w:rsid w:val="29A72247"/>
    <w:rsid w:val="29AE6BA9"/>
    <w:rsid w:val="29C06208"/>
    <w:rsid w:val="29F54F43"/>
    <w:rsid w:val="2A4E7ADA"/>
    <w:rsid w:val="2A8A2364"/>
    <w:rsid w:val="2B1438DD"/>
    <w:rsid w:val="2C293B06"/>
    <w:rsid w:val="2CC45F29"/>
    <w:rsid w:val="2CDCC69C"/>
    <w:rsid w:val="2CE60C6B"/>
    <w:rsid w:val="2CFFE868"/>
    <w:rsid w:val="2D19E7DB"/>
    <w:rsid w:val="2D5A9C95"/>
    <w:rsid w:val="2DA43C01"/>
    <w:rsid w:val="2DC50B67"/>
    <w:rsid w:val="2E468F46"/>
    <w:rsid w:val="2E509261"/>
    <w:rsid w:val="2E6E397D"/>
    <w:rsid w:val="2E840280"/>
    <w:rsid w:val="2EA90707"/>
    <w:rsid w:val="2EBCBE8D"/>
    <w:rsid w:val="2ED2C2BA"/>
    <w:rsid w:val="2F2532E2"/>
    <w:rsid w:val="2F4CAD0E"/>
    <w:rsid w:val="2FC1C6F5"/>
    <w:rsid w:val="300A09DE"/>
    <w:rsid w:val="3014675E"/>
    <w:rsid w:val="3060EDA7"/>
    <w:rsid w:val="31FCBE08"/>
    <w:rsid w:val="320FE12A"/>
    <w:rsid w:val="3247CB40"/>
    <w:rsid w:val="3345303D"/>
    <w:rsid w:val="334C0820"/>
    <w:rsid w:val="33D75933"/>
    <w:rsid w:val="33ED01FC"/>
    <w:rsid w:val="33F25021"/>
    <w:rsid w:val="3414CB57"/>
    <w:rsid w:val="34A4EE0A"/>
    <w:rsid w:val="34AD25AA"/>
    <w:rsid w:val="34FA1542"/>
    <w:rsid w:val="351661E2"/>
    <w:rsid w:val="35C6B230"/>
    <w:rsid w:val="35E48301"/>
    <w:rsid w:val="366BC817"/>
    <w:rsid w:val="367CD0FF"/>
    <w:rsid w:val="368CB360"/>
    <w:rsid w:val="368D8ED0"/>
    <w:rsid w:val="3695E5A3"/>
    <w:rsid w:val="36BB7142"/>
    <w:rsid w:val="36C3EAAA"/>
    <w:rsid w:val="36E7F41C"/>
    <w:rsid w:val="37247805"/>
    <w:rsid w:val="37456DA8"/>
    <w:rsid w:val="37934D41"/>
    <w:rsid w:val="37E939F5"/>
    <w:rsid w:val="3820BF0E"/>
    <w:rsid w:val="3943C46D"/>
    <w:rsid w:val="3A5DC477"/>
    <w:rsid w:val="3A69BF7E"/>
    <w:rsid w:val="3A782951"/>
    <w:rsid w:val="3AA0472E"/>
    <w:rsid w:val="3ACF8FD2"/>
    <w:rsid w:val="3B01E9E6"/>
    <w:rsid w:val="3B344BF3"/>
    <w:rsid w:val="3B504222"/>
    <w:rsid w:val="3BED982E"/>
    <w:rsid w:val="3C39EA31"/>
    <w:rsid w:val="3C53C485"/>
    <w:rsid w:val="3C570883"/>
    <w:rsid w:val="3C79ED89"/>
    <w:rsid w:val="3C851EE4"/>
    <w:rsid w:val="3CA1A636"/>
    <w:rsid w:val="3CA83783"/>
    <w:rsid w:val="3CDB099B"/>
    <w:rsid w:val="3CE72EA1"/>
    <w:rsid w:val="3D01D64F"/>
    <w:rsid w:val="3D956539"/>
    <w:rsid w:val="3DAFCA13"/>
    <w:rsid w:val="3DBBB891"/>
    <w:rsid w:val="3DBEC8EF"/>
    <w:rsid w:val="3DD99870"/>
    <w:rsid w:val="3DE439AD"/>
    <w:rsid w:val="3E15BDEA"/>
    <w:rsid w:val="3E4407E4"/>
    <w:rsid w:val="3E76D9FC"/>
    <w:rsid w:val="3E875C3C"/>
    <w:rsid w:val="3E8EBAC7"/>
    <w:rsid w:val="3EACEF14"/>
    <w:rsid w:val="3ED111B8"/>
    <w:rsid w:val="3F31359A"/>
    <w:rsid w:val="3F464D65"/>
    <w:rsid w:val="3F8EA945"/>
    <w:rsid w:val="402A8B28"/>
    <w:rsid w:val="403395A6"/>
    <w:rsid w:val="411E011B"/>
    <w:rsid w:val="414D5EAC"/>
    <w:rsid w:val="415917E5"/>
    <w:rsid w:val="41712B6A"/>
    <w:rsid w:val="426C3EC5"/>
    <w:rsid w:val="428F62E4"/>
    <w:rsid w:val="42BF9856"/>
    <w:rsid w:val="42C66340"/>
    <w:rsid w:val="42D5FFE8"/>
    <w:rsid w:val="42D93FF6"/>
    <w:rsid w:val="42DE175E"/>
    <w:rsid w:val="42F07A83"/>
    <w:rsid w:val="43177907"/>
    <w:rsid w:val="436A1970"/>
    <w:rsid w:val="43803D63"/>
    <w:rsid w:val="43894555"/>
    <w:rsid w:val="43A9456B"/>
    <w:rsid w:val="444C0F54"/>
    <w:rsid w:val="44CAC6DE"/>
    <w:rsid w:val="45018435"/>
    <w:rsid w:val="4529E2B3"/>
    <w:rsid w:val="453C9CE7"/>
    <w:rsid w:val="45E17E6E"/>
    <w:rsid w:val="45E1A15F"/>
    <w:rsid w:val="4668C384"/>
    <w:rsid w:val="46AD25B5"/>
    <w:rsid w:val="46D04CF2"/>
    <w:rsid w:val="46D86D48"/>
    <w:rsid w:val="47930979"/>
    <w:rsid w:val="47B7B9D2"/>
    <w:rsid w:val="47D1C3BB"/>
    <w:rsid w:val="47DCF338"/>
    <w:rsid w:val="483E5422"/>
    <w:rsid w:val="4848F616"/>
    <w:rsid w:val="4870500C"/>
    <w:rsid w:val="489D33FE"/>
    <w:rsid w:val="497F79D3"/>
    <w:rsid w:val="4987B173"/>
    <w:rsid w:val="49A3AB2B"/>
    <w:rsid w:val="49C22D76"/>
    <w:rsid w:val="4A3B2990"/>
    <w:rsid w:val="4A607AB8"/>
    <w:rsid w:val="4AA87762"/>
    <w:rsid w:val="4BB1B3EE"/>
    <w:rsid w:val="4BC19165"/>
    <w:rsid w:val="4C8C0C81"/>
    <w:rsid w:val="4DDCD0E3"/>
    <w:rsid w:val="4DFFE285"/>
    <w:rsid w:val="4E024AFD"/>
    <w:rsid w:val="4E13ECD3"/>
    <w:rsid w:val="4E1E5036"/>
    <w:rsid w:val="4E2513B7"/>
    <w:rsid w:val="4E27DCE2"/>
    <w:rsid w:val="4E5880C7"/>
    <w:rsid w:val="4EACCC17"/>
    <w:rsid w:val="4EEDFB01"/>
    <w:rsid w:val="4F7BE885"/>
    <w:rsid w:val="4F9E1B5E"/>
    <w:rsid w:val="4FFA3A75"/>
    <w:rsid w:val="504C010F"/>
    <w:rsid w:val="505E52D6"/>
    <w:rsid w:val="51328022"/>
    <w:rsid w:val="5148A42F"/>
    <w:rsid w:val="51EAB2C7"/>
    <w:rsid w:val="521813B2"/>
    <w:rsid w:val="5261E9CA"/>
    <w:rsid w:val="529C45D4"/>
    <w:rsid w:val="52A47D74"/>
    <w:rsid w:val="52B8617B"/>
    <w:rsid w:val="52CFAF53"/>
    <w:rsid w:val="530F30D8"/>
    <w:rsid w:val="543D1CE7"/>
    <w:rsid w:val="545C3019"/>
    <w:rsid w:val="54AB0139"/>
    <w:rsid w:val="54C150CE"/>
    <w:rsid w:val="54CE494F"/>
    <w:rsid w:val="54E65DD2"/>
    <w:rsid w:val="54F5651D"/>
    <w:rsid w:val="550BEFBC"/>
    <w:rsid w:val="554FF30C"/>
    <w:rsid w:val="55815062"/>
    <w:rsid w:val="5605F145"/>
    <w:rsid w:val="56F8E15C"/>
    <w:rsid w:val="56FC1ADB"/>
    <w:rsid w:val="57355AED"/>
    <w:rsid w:val="573946DC"/>
    <w:rsid w:val="57E74D3D"/>
    <w:rsid w:val="5878C199"/>
    <w:rsid w:val="590C4E5D"/>
    <w:rsid w:val="590E7AA2"/>
    <w:rsid w:val="593E427B"/>
    <w:rsid w:val="594D6C18"/>
    <w:rsid w:val="594D74D8"/>
    <w:rsid w:val="596AE538"/>
    <w:rsid w:val="59789EA0"/>
    <w:rsid w:val="59EC999F"/>
    <w:rsid w:val="5A126976"/>
    <w:rsid w:val="5A4F635D"/>
    <w:rsid w:val="5ADC5615"/>
    <w:rsid w:val="5C33448D"/>
    <w:rsid w:val="5C37427D"/>
    <w:rsid w:val="5C936034"/>
    <w:rsid w:val="5CF95D3D"/>
    <w:rsid w:val="5CFD7D36"/>
    <w:rsid w:val="5D0619D6"/>
    <w:rsid w:val="5D5738FC"/>
    <w:rsid w:val="5D6DA08E"/>
    <w:rsid w:val="5D701066"/>
    <w:rsid w:val="5D9E6EAE"/>
    <w:rsid w:val="5DA49C71"/>
    <w:rsid w:val="5DD6FE7E"/>
    <w:rsid w:val="5DDD1391"/>
    <w:rsid w:val="5ED7C220"/>
    <w:rsid w:val="5F72CEDF"/>
    <w:rsid w:val="5FA8DB99"/>
    <w:rsid w:val="5FAFC738"/>
    <w:rsid w:val="5FDE8DD7"/>
    <w:rsid w:val="5FEB2537"/>
    <w:rsid w:val="60277A5F"/>
    <w:rsid w:val="61162864"/>
    <w:rsid w:val="61B7FC50"/>
    <w:rsid w:val="61CCCE60"/>
    <w:rsid w:val="61EFA643"/>
    <w:rsid w:val="623737CD"/>
    <w:rsid w:val="62503C04"/>
    <w:rsid w:val="629A0846"/>
    <w:rsid w:val="62AE82BB"/>
    <w:rsid w:val="639D7AC9"/>
    <w:rsid w:val="63AD5223"/>
    <w:rsid w:val="63CA0B24"/>
    <w:rsid w:val="63D1BBDB"/>
    <w:rsid w:val="63E4CF98"/>
    <w:rsid w:val="63EC0C65"/>
    <w:rsid w:val="644A531C"/>
    <w:rsid w:val="6470FB9A"/>
    <w:rsid w:val="647EC43A"/>
    <w:rsid w:val="64B1FEFA"/>
    <w:rsid w:val="650CD698"/>
    <w:rsid w:val="654C9037"/>
    <w:rsid w:val="65610361"/>
    <w:rsid w:val="656D8C3C"/>
    <w:rsid w:val="65710351"/>
    <w:rsid w:val="65CFF121"/>
    <w:rsid w:val="66250AA4"/>
    <w:rsid w:val="665C2F94"/>
    <w:rsid w:val="66C7EF7A"/>
    <w:rsid w:val="66C9ABA8"/>
    <w:rsid w:val="67095C9D"/>
    <w:rsid w:val="673AFE09"/>
    <w:rsid w:val="676707EC"/>
    <w:rsid w:val="677DDA59"/>
    <w:rsid w:val="67E6D7F5"/>
    <w:rsid w:val="6825F228"/>
    <w:rsid w:val="685C060E"/>
    <w:rsid w:val="68BF7D88"/>
    <w:rsid w:val="68DB4041"/>
    <w:rsid w:val="69349834"/>
    <w:rsid w:val="6985701D"/>
    <w:rsid w:val="6993D056"/>
    <w:rsid w:val="6A1C93A7"/>
    <w:rsid w:val="6A2ECE63"/>
    <w:rsid w:val="6A353EDA"/>
    <w:rsid w:val="6A422A67"/>
    <w:rsid w:val="6A4380D2"/>
    <w:rsid w:val="6A6F30BC"/>
    <w:rsid w:val="6ABF2F31"/>
    <w:rsid w:val="6AEE81A2"/>
    <w:rsid w:val="6B075689"/>
    <w:rsid w:val="6B219171"/>
    <w:rsid w:val="6B9175DE"/>
    <w:rsid w:val="6BCA20C8"/>
    <w:rsid w:val="6C38EA50"/>
    <w:rsid w:val="6CA326EA"/>
    <w:rsid w:val="6CBAFC11"/>
    <w:rsid w:val="6CBD10DF"/>
    <w:rsid w:val="6CEB7477"/>
    <w:rsid w:val="6CF9634B"/>
    <w:rsid w:val="6D57C50D"/>
    <w:rsid w:val="6DF00B5D"/>
    <w:rsid w:val="6DF1923F"/>
    <w:rsid w:val="6E0448D7"/>
    <w:rsid w:val="6E0B1AC6"/>
    <w:rsid w:val="708BD52B"/>
    <w:rsid w:val="709FBC4A"/>
    <w:rsid w:val="70FA4E83"/>
    <w:rsid w:val="711E757A"/>
    <w:rsid w:val="7182133A"/>
    <w:rsid w:val="71D778CF"/>
    <w:rsid w:val="71DC9E46"/>
    <w:rsid w:val="71FF5DA0"/>
    <w:rsid w:val="7205B3B1"/>
    <w:rsid w:val="72C4A685"/>
    <w:rsid w:val="72FE8DAB"/>
    <w:rsid w:val="731B5275"/>
    <w:rsid w:val="73685884"/>
    <w:rsid w:val="739B2E01"/>
    <w:rsid w:val="73D22E5D"/>
    <w:rsid w:val="74201556"/>
    <w:rsid w:val="74393E62"/>
    <w:rsid w:val="745D7D1A"/>
    <w:rsid w:val="745E1D5F"/>
    <w:rsid w:val="7468646C"/>
    <w:rsid w:val="7472857E"/>
    <w:rsid w:val="758DB2E4"/>
    <w:rsid w:val="75BE72BC"/>
    <w:rsid w:val="75EFBA58"/>
    <w:rsid w:val="760434CD"/>
    <w:rsid w:val="760636C6"/>
    <w:rsid w:val="76362E6D"/>
    <w:rsid w:val="767601E0"/>
    <w:rsid w:val="767AECB7"/>
    <w:rsid w:val="785E37C9"/>
    <w:rsid w:val="7877C8FA"/>
    <w:rsid w:val="78A24249"/>
    <w:rsid w:val="78A2A08B"/>
    <w:rsid w:val="78B63E75"/>
    <w:rsid w:val="78EAB9FB"/>
    <w:rsid w:val="7920E99D"/>
    <w:rsid w:val="792CCE44"/>
    <w:rsid w:val="792FD8E5"/>
    <w:rsid w:val="7978346B"/>
    <w:rsid w:val="7A6A8054"/>
    <w:rsid w:val="7AAA5E29"/>
    <w:rsid w:val="7AC32B7B"/>
    <w:rsid w:val="7AC557C0"/>
    <w:rsid w:val="7AD62DD7"/>
    <w:rsid w:val="7BC69DFE"/>
    <w:rsid w:val="7BD9E30B"/>
    <w:rsid w:val="7C5A4DF4"/>
    <w:rsid w:val="7C737651"/>
    <w:rsid w:val="7D158EA4"/>
    <w:rsid w:val="7D626110"/>
    <w:rsid w:val="7D7611AE"/>
    <w:rsid w:val="7DD30697"/>
    <w:rsid w:val="7DEA21AB"/>
    <w:rsid w:val="7E003F67"/>
    <w:rsid w:val="7E44C23A"/>
    <w:rsid w:val="7E5BF2CE"/>
    <w:rsid w:val="7EC707D0"/>
    <w:rsid w:val="7EE51663"/>
    <w:rsid w:val="7F14E104"/>
    <w:rsid w:val="7F1E529E"/>
    <w:rsid w:val="7F4CD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CF8E"/>
  <w15:docId w15:val="{1E8D5EB2-35B6-441A-B5D8-94FB9C1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269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  <w:style w:type="character" w:styleId="Emphasis">
    <w:name w:val="Emphasis"/>
    <w:basedOn w:val="DefaultParagraphFont"/>
    <w:qFormat/>
    <w:rsid w:val="002269C8"/>
    <w:rPr>
      <w:i/>
      <w:iCs/>
    </w:rPr>
  </w:style>
  <w:style w:type="paragraph" w:styleId="ListParagraph">
    <w:name w:val="List Paragraph"/>
    <w:basedOn w:val="Normal"/>
    <w:uiPriority w:val="34"/>
    <w:qFormat/>
    <w:rsid w:val="006941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B6"/>
  </w:style>
  <w:style w:type="paragraph" w:styleId="Footer">
    <w:name w:val="footer"/>
    <w:basedOn w:val="Normal"/>
    <w:link w:val="Foot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B6"/>
  </w:style>
  <w:style w:type="paragraph" w:styleId="BalloonText">
    <w:name w:val="Balloon Text"/>
    <w:basedOn w:val="Normal"/>
    <w:link w:val="BalloonTextChar"/>
    <w:uiPriority w:val="99"/>
    <w:semiHidden/>
    <w:unhideWhenUsed/>
    <w:rsid w:val="0039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7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0D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7E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DefaultParagraphFont"/>
    <w:rsid w:val="008047E8"/>
  </w:style>
  <w:style w:type="paragraph" w:styleId="Revision">
    <w:name w:val="Revision"/>
    <w:hidden/>
    <w:uiPriority w:val="99"/>
    <w:semiHidden/>
    <w:rsid w:val="00FD0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0FA0-1274-40BF-B92D-B6C859C7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Levan</dc:creator>
  <cp:lastModifiedBy>TechnoMix</cp:lastModifiedBy>
  <cp:revision>3</cp:revision>
  <cp:lastPrinted>2012-11-21T10:43:00Z</cp:lastPrinted>
  <dcterms:created xsi:type="dcterms:W3CDTF">2022-09-27T12:31:00Z</dcterms:created>
  <dcterms:modified xsi:type="dcterms:W3CDTF">2022-09-27T13:01:00Z</dcterms:modified>
</cp:coreProperties>
</file>