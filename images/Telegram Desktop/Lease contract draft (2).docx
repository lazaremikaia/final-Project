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962"/>
        <w:gridCol w:w="5954"/>
      </w:tblGrid>
      <w:tr w:rsidRPr="00F17E85" w:rsidR="002269C8" w:rsidTr="289615FE" w14:paraId="5C47E879" w14:textId="77777777">
        <w:tc>
          <w:tcPr>
            <w:tcW w:w="4962" w:type="dxa"/>
            <w:tcMar/>
          </w:tcPr>
          <w:p w:rsidRPr="00992B07" w:rsidR="00380EE4" w:rsidP="289615FE" w:rsidRDefault="00B07CE9" w14:paraId="6B59001C" w14:textId="1C3E2D71">
            <w:pPr>
              <w:spacing w:before="240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  <w:lang w:val="ka-GE"/>
              </w:rPr>
            </w:pPr>
            <w:proofErr w:type="spellStart"/>
            <w:r w:rsidRPr="289615FE" w:rsidR="66250AA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>Договор</w:t>
            </w:r>
            <w:proofErr w:type="spellEnd"/>
            <w:r w:rsidRPr="289615FE" w:rsidR="66250AA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u w:val="single"/>
              </w:rPr>
              <w:t xml:space="preserve"> Аренды</w:t>
            </w:r>
          </w:p>
          <w:p w:rsidRPr="00F17E85" w:rsidR="002269C8" w:rsidP="289615FE" w:rsidRDefault="002269C8" w14:paraId="770FB397" w14:textId="77777777">
            <w:pPr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  <w:tcMar/>
          </w:tcPr>
          <w:p w:rsidRPr="00F17E85" w:rsidR="002269C8" w:rsidP="289615FE" w:rsidRDefault="00517E40" w14:paraId="30698CB6" w14:textId="77777777">
            <w:pPr>
              <w:spacing w:before="240"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ka-GE"/>
              </w:rPr>
            </w:pPr>
            <w:r w:rsidRPr="289615FE" w:rsidR="00517E4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u w:val="single"/>
                <w:lang w:val="ka-GE"/>
              </w:rPr>
              <w:t xml:space="preserve">იჯარის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u w:val="single"/>
                <w:lang w:val="ka-GE"/>
              </w:rPr>
              <w:t>ხელშეკრულება</w:t>
            </w:r>
          </w:p>
        </w:tc>
      </w:tr>
      <w:tr w:rsidRPr="00F17E85" w:rsidR="002269C8" w:rsidTr="289615FE" w14:paraId="233DD8C8" w14:textId="77777777">
        <w:tc>
          <w:tcPr>
            <w:tcW w:w="4962" w:type="dxa"/>
            <w:tcMar/>
          </w:tcPr>
          <w:p w:rsidRPr="0099299F" w:rsidR="002269C8" w:rsidP="289615FE" w:rsidRDefault="00E92BE2" w14:paraId="34A4B5AA" w14:textId="78F17D03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color w:val="FF0000"/>
                <w:sz w:val="20"/>
                <w:szCs w:val="20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       Г.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Тбилиси</w:t>
            </w:r>
            <w:proofErr w:type="spellEnd"/>
            <w:r>
              <w:tab/>
            </w:r>
            <w:r w:rsidRPr="289615FE" w:rsidR="007207E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                         </w:t>
            </w:r>
            <w:r>
              <w:tab/>
            </w:r>
            <w:r w:rsidRPr="289615FE" w:rsidR="02513B1F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24</w:t>
            </w:r>
            <w:r w:rsidRPr="289615FE" w:rsidR="351661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.0</w:t>
            </w:r>
            <w:r w:rsidRPr="289615FE" w:rsidR="6ABF2F31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9</w:t>
            </w:r>
            <w:r w:rsidRPr="289615FE" w:rsidR="0099299F"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  <w:t>.2022</w:t>
            </w:r>
          </w:p>
        </w:tc>
        <w:tc>
          <w:tcPr>
            <w:tcW w:w="5954" w:type="dxa"/>
            <w:tcMar/>
          </w:tcPr>
          <w:p w:rsidRPr="0099299F" w:rsidR="002269C8" w:rsidP="0099299F" w:rsidRDefault="00B7535D" w14:paraId="2DDA1AAB" w14:textId="78858A3A">
            <w:pPr>
              <w:spacing w:after="200" w:line="276" w:lineRule="auto"/>
              <w:jc w:val="both"/>
              <w:rPr>
                <w:rFonts w:ascii="Sylfaen" w:hAnsi="Sylfaen"/>
                <w:color w:val="FF0000"/>
                <w:sz w:val="20"/>
                <w:szCs w:val="20"/>
              </w:rPr>
            </w:pPr>
            <w:proofErr w:type="spellStart"/>
            <w:r w:rsidRPr="289615FE" w:rsidR="00B7535D">
              <w:rPr>
                <w:b w:val="1"/>
                <w:bCs w:val="1"/>
                <w:lang w:val="ru-RU"/>
              </w:rPr>
              <w:t>ქ.</w:t>
            </w:r>
            <w:r w:rsidRPr="289615FE" w:rsidR="00E92BE2">
              <w:rPr>
                <w:b w:val="1"/>
                <w:bCs w:val="1"/>
                <w:lang w:val="ru-RU"/>
              </w:rPr>
              <w:t>თბილისი</w:t>
            </w:r>
            <w:proofErr w:type="spellEnd"/>
            <w:r w:rsidRPr="289615FE" w:rsidR="007207E4">
              <w:rPr>
                <w:b w:val="1"/>
                <w:bCs w:val="1"/>
                <w:lang w:val="ru-RU"/>
              </w:rPr>
              <w:t xml:space="preserve">                              </w:t>
            </w:r>
            <w:r w:rsidRPr="289615FE" w:rsidR="00126012">
              <w:rPr>
                <w:b w:val="1"/>
                <w:bCs w:val="1"/>
                <w:lang w:val="ru-RU"/>
              </w:rPr>
              <w:t xml:space="preserve">                          </w:t>
            </w:r>
            <w:r w:rsidRPr="289615FE" w:rsidR="2188AB05">
              <w:rPr>
                <w:b w:val="1"/>
                <w:bCs w:val="1"/>
                <w:lang w:val="ru-RU"/>
              </w:rPr>
              <w:t>24</w:t>
            </w:r>
            <w:r w:rsidRPr="289615FE" w:rsidR="3D01D64F">
              <w:rPr>
                <w:b w:val="1"/>
                <w:bCs w:val="1"/>
                <w:lang w:val="ru-RU"/>
              </w:rPr>
              <w:t>.</w:t>
            </w:r>
            <w:r w:rsidRPr="289615FE" w:rsidR="023D720A">
              <w:rPr>
                <w:b w:val="1"/>
                <w:bCs w:val="1"/>
                <w:lang w:val="ru-RU"/>
              </w:rPr>
              <w:t>09.</w:t>
            </w:r>
            <w:r w:rsidRPr="289615FE" w:rsidR="0099299F">
              <w:rPr>
                <w:b w:val="1"/>
                <w:bCs w:val="1"/>
              </w:rPr>
              <w:t>2022</w:t>
            </w:r>
          </w:p>
        </w:tc>
      </w:tr>
      <w:tr w:rsidRPr="00F17E85" w:rsidR="002269C8" w:rsidTr="289615FE" w14:paraId="2B288646" w14:textId="77777777">
        <w:trPr>
          <w:trHeight w:val="2488"/>
        </w:trPr>
        <w:tc>
          <w:tcPr>
            <w:tcW w:w="4962" w:type="dxa"/>
            <w:tcMar/>
          </w:tcPr>
          <w:p w:rsidRPr="008047E8" w:rsidR="00380EE4" w:rsidP="289615FE" w:rsidRDefault="00E92BE2" w14:paraId="16B22F26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СТОРОНЫ ДОГОВОРА</w:t>
            </w:r>
          </w:p>
          <w:p w:rsidRPr="008047E8" w:rsidR="002269C8" w:rsidP="289615FE" w:rsidRDefault="00E92BE2" w14:paraId="1E2CD380" w14:textId="73456E5D">
            <w:pPr>
              <w:pStyle w:val="Normal"/>
              <w:spacing w:after="200" w:line="276" w:lineRule="auto"/>
              <w:jc w:val="both"/>
              <w:rPr>
                <w:rFonts w:ascii="Calibri" w:hAnsi="Calibri" w:eastAsia="Calibri" w:cs="Calibri"/>
                <w:sz w:val="20"/>
                <w:szCs w:val="20"/>
                <w:lang w:val="ru-RU"/>
              </w:rPr>
            </w:pP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С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одной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стороны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2E468F46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Х</w:t>
            </w:r>
            <w:r w:rsidRPr="289615FE" w:rsidR="0D0CCEBD">
              <w:rPr>
                <w:rFonts w:ascii="Calibri" w:hAnsi="Calibri" w:eastAsia="Calibri" w:cs="Calibri"/>
                <w:sz w:val="20"/>
                <w:szCs w:val="20"/>
                <w:lang w:val="ka-GE"/>
              </w:rPr>
              <w:t>-------</w:t>
            </w:r>
            <w:r w:rsidRPr="289615FE" w:rsidR="54CE494F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00C86D87">
              <w:rPr>
                <w:rFonts w:ascii="Calibri" w:hAnsi="Calibri" w:eastAsia="Calibri" w:cs="Calibri"/>
                <w:sz w:val="20"/>
                <w:szCs w:val="20"/>
                <w:lang w:val="ru-RU"/>
              </w:rPr>
              <w:t xml:space="preserve">ID номер </w:t>
            </w:r>
            <w:r w:rsidRPr="289615FE" w:rsidR="3F464D65">
              <w:rPr>
                <w:rFonts w:ascii="Sylfaen" w:hAnsi="Sylfaen" w:eastAsia="Sylfaen" w:cs="Sylfaen"/>
                <w:sz w:val="20"/>
                <w:szCs w:val="20"/>
                <w:lang w:val="ka-GE"/>
              </w:rPr>
              <w:t>-------</w:t>
            </w:r>
            <w:r w:rsidRPr="289615FE" w:rsidR="00262DC9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именуемое  </w:t>
            </w:r>
            <w:proofErr w:type="spellStart"/>
            <w:r w:rsidRPr="289615FE" w:rsidR="00262DC9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далее</w:t>
            </w:r>
            <w:proofErr w:type="spellEnd"/>
            <w:r w:rsidRPr="289615FE" w:rsidR="00262DC9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Арендодатель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а с</w:t>
            </w:r>
            <w:r w:rsidRPr="289615FE" w:rsidR="00A24C8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A24C8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другой</w:t>
            </w:r>
            <w:proofErr w:type="spellEnd"/>
            <w:r w:rsidRPr="289615FE" w:rsidR="00A24C8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A24C8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стороны</w:t>
            </w:r>
            <w:proofErr w:type="spellEnd"/>
            <w:r w:rsidRPr="289615FE" w:rsidR="00A24C8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A24C8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Физическое</w:t>
            </w:r>
            <w:proofErr w:type="spellEnd"/>
            <w:r w:rsidRPr="289615FE" w:rsidR="00A24C8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A24C8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лицо</w:t>
            </w:r>
            <w:proofErr w:type="spellEnd"/>
            <w:r w:rsidRPr="289615FE" w:rsidR="00A24C8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13736521">
              <w:rPr>
                <w:rFonts w:ascii="Calibri" w:hAnsi="Calibri" w:eastAsia="Calibri" w:cs="Calibri"/>
                <w:sz w:val="20"/>
                <w:szCs w:val="20"/>
                <w:lang w:val="ka-GE"/>
              </w:rPr>
              <w:t>------------</w:t>
            </w:r>
            <w:r w:rsidRPr="289615FE" w:rsidR="74393E6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ID </w:t>
            </w:r>
            <w:r w:rsidRPr="289615FE" w:rsidR="6A422A67">
              <w:rPr>
                <w:rFonts w:ascii="Calibri" w:hAnsi="Calibri" w:eastAsia="Calibri" w:cs="Calibri"/>
                <w:sz w:val="20"/>
                <w:szCs w:val="20"/>
                <w:lang w:val="ka-GE"/>
              </w:rPr>
              <w:t>-----------</w:t>
            </w:r>
            <w:r w:rsidRPr="289615FE" w:rsidR="3DBBB891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289615FE" w:rsidR="00262DC9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дальнейшем</w:t>
            </w:r>
            <w:proofErr w:type="spellEnd"/>
            <w:r w:rsidRPr="289615FE" w:rsidR="00262DC9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52A47D74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Арендаторы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,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заключили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настоящий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договор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о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нижеследующем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:</w:t>
            </w:r>
          </w:p>
        </w:tc>
        <w:tc>
          <w:tcPr>
            <w:tcW w:w="5954" w:type="dxa"/>
            <w:tcMar/>
          </w:tcPr>
          <w:p w:rsidR="00096DF9" w:rsidP="289615FE" w:rsidRDefault="005810F4" w14:paraId="67E927B2" w14:textId="7D4E7816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r w:rsidRPr="289615FE" w:rsidR="005810F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ხელშეკრულების</w:t>
            </w:r>
            <w:r w:rsidRPr="289615FE" w:rsidR="007207E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მხარე</w:t>
            </w:r>
            <w:r w:rsidRPr="289615FE" w:rsidR="00B7535D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ები</w:t>
            </w:r>
          </w:p>
          <w:p w:rsidRPr="008047E8" w:rsidR="002269C8" w:rsidP="289615FE" w:rsidRDefault="00E92BE2" w14:paraId="76A4CBBA" w14:textId="7975D353">
            <w:pPr>
              <w:spacing w:after="200" w:line="276" w:lineRule="auto"/>
              <w:jc w:val="both"/>
              <w:rPr>
                <w:rFonts w:ascii="Sylfaen" w:hAnsi="Sylfaen" w:eastAsia="Sylfaen" w:cs="Sylfaen"/>
                <w:sz w:val="20"/>
                <w:szCs w:val="20"/>
                <w:lang w:val="ka-GE"/>
              </w:rPr>
            </w:pP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>ე</w:t>
            </w: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>რთის</w:t>
            </w:r>
            <w:r w:rsidRPr="289615FE" w:rsidR="00964CED">
              <w:rPr>
                <w:rFonts w:ascii="Sylfaen" w:hAnsi="Sylfaen" w:eastAsia="Sylfaen" w:cs="Sylfaen"/>
                <w:sz w:val="20"/>
                <w:szCs w:val="20"/>
              </w:rPr>
              <w:t xml:space="preserve"> </w:t>
            </w: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მხრივ </w:t>
            </w:r>
            <w:r w:rsidRPr="289615FE" w:rsidR="3A69BF7E">
              <w:rPr>
                <w:rFonts w:ascii="Sylfaen" w:hAnsi="Sylfaen" w:eastAsia="Sylfaen" w:cs="Sylfaen"/>
                <w:sz w:val="20"/>
                <w:szCs w:val="20"/>
                <w:lang w:val="ka-GE"/>
              </w:rPr>
              <w:t>----------</w:t>
            </w:r>
            <w:r w:rsidRPr="289615FE" w:rsidR="65610361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 </w:t>
            </w:r>
            <w:r w:rsidRPr="289615FE" w:rsidR="3DBEC8EF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პ/ნ </w:t>
            </w:r>
            <w:r w:rsidRPr="289615FE" w:rsidR="00117430">
              <w:rPr>
                <w:rFonts w:ascii="Sylfaen" w:hAnsi="Sylfaen" w:eastAsia="Sylfaen" w:cs="Sylfaen"/>
                <w:sz w:val="20"/>
                <w:szCs w:val="20"/>
                <w:lang w:val="ka-GE"/>
              </w:rPr>
              <w:t>-------------</w:t>
            </w: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>შემდგ</w:t>
            </w: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ომში </w:t>
            </w:r>
            <w:r w:rsidRPr="289615FE" w:rsidR="008047E8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მეიჯარე </w:t>
            </w: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და მეორეს </w:t>
            </w:r>
            <w:r w:rsidRPr="289615FE" w:rsidR="14BAA48C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მხრივ </w:t>
            </w:r>
            <w:r w:rsidRPr="289615FE" w:rsidR="623737CD">
              <w:rPr>
                <w:rFonts w:ascii="Sylfaen" w:hAnsi="Sylfaen" w:eastAsia="Sylfaen" w:cs="Sylfaen"/>
                <w:sz w:val="20"/>
                <w:szCs w:val="20"/>
                <w:lang w:val="ka-GE"/>
              </w:rPr>
              <w:t>-------------</w:t>
            </w:r>
            <w:r w:rsidRPr="289615FE" w:rsidR="6AEE81A2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პ/ნ </w:t>
            </w:r>
            <w:r w:rsidRPr="289615FE" w:rsidR="0E3A5BCF">
              <w:rPr>
                <w:rFonts w:ascii="Sylfaen" w:hAnsi="Sylfaen" w:eastAsia="Sylfaen" w:cs="Sylfaen"/>
                <w:sz w:val="20"/>
                <w:szCs w:val="20"/>
                <w:lang w:val="ka-GE"/>
              </w:rPr>
              <w:t>------------</w:t>
            </w:r>
            <w:r w:rsidRPr="289615FE" w:rsidR="6AEE81A2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შემდგომში </w:t>
            </w:r>
            <w:r w:rsidRPr="289615FE" w:rsidR="008047E8">
              <w:rPr>
                <w:rFonts w:ascii="Sylfaen" w:hAnsi="Sylfaen" w:eastAsia="Sylfaen" w:cs="Sylfaen"/>
                <w:sz w:val="20"/>
                <w:szCs w:val="20"/>
                <w:lang w:val="ka-GE"/>
              </w:rPr>
              <w:t>მოიჯარე</w:t>
            </w:r>
            <w:r w:rsidRPr="289615FE" w:rsidR="3EACEF14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ები, </w:t>
            </w:r>
            <w:r w:rsidRPr="289615FE" w:rsidR="008047E8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>შეთანხმდნენ და დადე</w:t>
            </w:r>
            <w:r w:rsidRPr="289615FE" w:rsidR="00F7086A">
              <w:rPr>
                <w:rFonts w:ascii="Sylfaen" w:hAnsi="Sylfaen" w:eastAsia="Sylfaen" w:cs="Sylfaen"/>
                <w:sz w:val="20"/>
                <w:szCs w:val="20"/>
                <w:lang w:val="ka-GE"/>
              </w:rPr>
              <w:t xml:space="preserve">ს </w:t>
            </w: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>ეს ხელშეკრულება შემდეგ</w:t>
            </w:r>
            <w:r w:rsidRPr="289615FE" w:rsidR="00F7086A">
              <w:rPr>
                <w:rFonts w:ascii="Sylfaen" w:hAnsi="Sylfaen" w:eastAsia="Sylfaen" w:cs="Sylfaen"/>
                <w:sz w:val="20"/>
                <w:szCs w:val="20"/>
                <w:lang w:val="ka-GE"/>
              </w:rPr>
              <w:t>ი პირობებით</w:t>
            </w:r>
            <w:r w:rsidRPr="289615FE" w:rsidR="00E92BE2">
              <w:rPr>
                <w:rFonts w:ascii="Sylfaen" w:hAnsi="Sylfaen" w:eastAsia="Sylfaen" w:cs="Sylfaen"/>
                <w:sz w:val="20"/>
                <w:szCs w:val="20"/>
                <w:lang w:val="ka-GE"/>
              </w:rPr>
              <w:t>:</w:t>
            </w:r>
          </w:p>
        </w:tc>
      </w:tr>
      <w:tr w:rsidRPr="00EC0EA8" w:rsidR="002269C8" w:rsidTr="289615FE" w14:paraId="66BA2721" w14:textId="77777777">
        <w:tc>
          <w:tcPr>
            <w:tcW w:w="4962" w:type="dxa"/>
            <w:tcMar/>
          </w:tcPr>
          <w:p w:rsidRPr="008047E8" w:rsidR="00380EE4" w:rsidP="289615FE" w:rsidRDefault="00380EE4" w14:paraId="4CB3EDE4" w14:textId="77777777">
            <w:pPr>
              <w:jc w:val="center"/>
              <w:rPr>
                <w:rStyle w:val="Emphasis"/>
                <w:rFonts w:ascii="Calibri" w:hAnsi="Calibri" w:eastAsia="Calibri" w:cs="Calibri"/>
                <w:sz w:val="20"/>
                <w:szCs w:val="20"/>
                <w:lang w:val="ka-GE"/>
              </w:rPr>
            </w:pPr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1.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Предмет</w:t>
            </w:r>
            <w:proofErr w:type="spellEnd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договора</w:t>
            </w:r>
            <w:proofErr w:type="spellEnd"/>
          </w:p>
          <w:p w:rsidRPr="0099299F" w:rsidR="002269C8" w:rsidP="289615FE" w:rsidRDefault="00E92BE2" w14:paraId="2DBA2217" w14:textId="44253933">
            <w:pPr>
              <w:pStyle w:val="Normal"/>
              <w:spacing w:after="200" w:line="276" w:lineRule="auto"/>
              <w:jc w:val="both"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1.1.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Арендодатель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предоставляет</w:t>
            </w:r>
            <w:proofErr w:type="spellEnd"/>
            <w:r w:rsidRPr="289615FE" w:rsidR="00262DC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262DC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арендатору</w:t>
            </w:r>
            <w:proofErr w:type="spellEnd"/>
            <w:r w:rsidRPr="289615FE" w:rsidR="00262DC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19BC1E5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квартиру</w:t>
            </w:r>
            <w:proofErr w:type="spellEnd"/>
            <w:r w:rsidRPr="289615FE" w:rsidR="19BC1E5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F7009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общая</w:t>
            </w:r>
            <w:proofErr w:type="spellEnd"/>
            <w:r w:rsidRPr="289615FE" w:rsidR="00F7009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F7009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квадратура</w:t>
            </w:r>
            <w:proofErr w:type="spellEnd"/>
            <w:r w:rsidRPr="289615FE" w:rsidR="00F7009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которой составляет </w:t>
            </w:r>
            <w:r w:rsidRPr="289615FE" w:rsidR="4BB1B3E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-----</w:t>
            </w:r>
            <w:r w:rsidRPr="289615FE" w:rsidR="19BC1E5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к</w:t>
            </w:r>
            <w:r w:rsidRPr="289615FE" w:rsidR="19BC1E5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в.м</w:t>
            </w:r>
            <w:r w:rsidRPr="289615FE" w:rsidR="19BC1E5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по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</w:t>
            </w:r>
            <w:r w:rsidRPr="289615FE" w:rsidR="00A65B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дрес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у</w:t>
            </w:r>
            <w:r w:rsidRPr="289615FE" w:rsidR="00A65B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: </w:t>
            </w:r>
            <w:r w:rsidRPr="289615FE" w:rsidR="00F7009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г. Тбилиси,</w:t>
            </w:r>
            <w:r w:rsidRPr="289615FE" w:rsidR="54E65DD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89615FE" w:rsidR="0AE2CC4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Ул</w:t>
            </w:r>
            <w:r w:rsidRPr="289615FE" w:rsidR="6116286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---------------</w:t>
            </w:r>
            <w:r w:rsidRPr="289615FE" w:rsidR="1458B1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 к</w:t>
            </w:r>
            <w:r w:rsidRPr="289615FE" w:rsidR="1458B1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/д </w:t>
            </w:r>
            <w:r w:rsidRPr="289615FE" w:rsidR="1A69B944">
              <w:rPr>
                <w:rFonts w:ascii="Calibri" w:hAnsi="Calibri" w:eastAsia="Calibri" w:cs="Calibri"/>
                <w:sz w:val="20"/>
                <w:szCs w:val="20"/>
                <w:lang w:val="ka-GE"/>
              </w:rPr>
              <w:t>----------------</w:t>
            </w:r>
          </w:p>
        </w:tc>
        <w:tc>
          <w:tcPr>
            <w:tcW w:w="5954" w:type="dxa"/>
            <w:tcMar/>
          </w:tcPr>
          <w:p w:rsidRPr="00F17E85" w:rsidR="002E26FB" w:rsidP="289615FE" w:rsidRDefault="002E26FB" w14:paraId="58BA9329" w14:textId="7777777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r w:rsidRPr="289615FE" w:rsidR="002E26FB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ხელშეკრულების საგანი</w:t>
            </w:r>
          </w:p>
          <w:p w:rsidRPr="008047E8" w:rsidR="00A65B5E" w:rsidP="289615FE" w:rsidRDefault="00E92BE2" w14:paraId="253E6BCC" w14:textId="7CDF945E">
            <w:pPr>
              <w:pStyle w:val="ListParagraph"/>
              <w:numPr>
                <w:ilvl w:val="1"/>
                <w:numId w:val="5"/>
              </w:numPr>
              <w:tabs>
                <w:tab w:val="left" w:pos="418"/>
              </w:tabs>
              <w:spacing w:after="200" w:line="276" w:lineRule="auto"/>
              <w:ind w:left="0" w:hanging="8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მეიჯარე გადასცემს მოიჯარეს </w:t>
            </w:r>
            <w:r w:rsidRPr="289615FE" w:rsidR="00EC0EA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ბინას </w:t>
            </w:r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საერთო ფართობით </w:t>
            </w:r>
            <w:r w:rsidRPr="289615FE" w:rsidR="593E427B">
              <w:rPr>
                <w:rFonts w:ascii="Calibri" w:hAnsi="Calibri" w:eastAsia="Calibri" w:cs="Calibri"/>
                <w:sz w:val="20"/>
                <w:szCs w:val="20"/>
                <w:lang w:val="ka-GE"/>
              </w:rPr>
              <w:t>--------</w:t>
            </w:r>
            <w:r w:rsidRPr="289615FE" w:rsidR="00EC0EA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კ</w:t>
            </w:r>
            <w:r w:rsidRPr="289615FE" w:rsidR="000804EC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ვ.მ ფართს </w:t>
            </w: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დროებით სარგებლობაში, </w:t>
            </w:r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მდებარე მისამართზე: ქალაქი თბილისი, </w:t>
            </w:r>
            <w:r w:rsidRPr="289615FE" w:rsidR="1AE6459A">
              <w:rPr>
                <w:rFonts w:ascii="Calibri" w:hAnsi="Calibri" w:eastAsia="Calibri" w:cs="Calibri"/>
                <w:sz w:val="20"/>
                <w:szCs w:val="20"/>
                <w:lang w:val="ka-GE"/>
              </w:rPr>
              <w:t>------------</w:t>
            </w:r>
            <w:r w:rsidRPr="289615FE" w:rsidR="521813B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04598F1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01.</w:t>
            </w:r>
            <w:r w:rsidRPr="289615FE" w:rsidR="6C38EA50">
              <w:rPr>
                <w:rFonts w:ascii="Calibri" w:hAnsi="Calibri" w:eastAsia="Calibri" w:cs="Calibri"/>
                <w:sz w:val="20"/>
                <w:szCs w:val="20"/>
                <w:lang w:val="ka-GE"/>
              </w:rPr>
              <w:t>---------------</w:t>
            </w:r>
          </w:p>
        </w:tc>
      </w:tr>
      <w:tr w:rsidRPr="00F17E85" w:rsidR="002269C8" w:rsidTr="289615FE" w14:paraId="01946F1A" w14:textId="77777777">
        <w:tc>
          <w:tcPr>
            <w:tcW w:w="4962" w:type="dxa"/>
            <w:tcMar/>
          </w:tcPr>
          <w:p w:rsidRPr="008047E8" w:rsidR="00380EE4" w:rsidP="289615FE" w:rsidRDefault="00E92BE2" w14:paraId="0E7C1BC5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2.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Цели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использования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объекта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аренды</w:t>
            </w:r>
            <w:proofErr w:type="spellEnd"/>
          </w:p>
          <w:p w:rsidRPr="008047E8" w:rsidR="002269C8" w:rsidP="289615FE" w:rsidRDefault="00A65B5E" w14:paraId="6429C96C" w14:textId="620D0878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A65B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2.1. </w:t>
            </w:r>
            <w:proofErr w:type="spellStart"/>
            <w:r w:rsidRPr="289615FE" w:rsidR="00A65B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Арендуем</w:t>
            </w:r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ая</w:t>
            </w:r>
            <w:proofErr w:type="spellEnd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квартира</w:t>
            </w:r>
            <w:proofErr w:type="spellEnd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будет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использоваться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Арендатором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для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F7009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проживания</w:t>
            </w:r>
            <w:r w:rsidRPr="289615FE" w:rsidR="00F70090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.</w:t>
            </w:r>
          </w:p>
        </w:tc>
        <w:tc>
          <w:tcPr>
            <w:tcW w:w="5954" w:type="dxa"/>
            <w:tcMar/>
          </w:tcPr>
          <w:p w:rsidR="003B2440" w:rsidP="289615FE" w:rsidRDefault="003B2440" w14:paraId="322121B5" w14:textId="072BCD2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r w:rsidRPr="289615FE" w:rsidR="003B2440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იჯარის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ობიექტის 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003B2440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გამოყენების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მიზნები</w:t>
            </w:r>
          </w:p>
          <w:p w:rsidRPr="00F17E85" w:rsidR="003B2440" w:rsidP="289615FE" w:rsidRDefault="003B2440" w14:paraId="3C16DEB1" w14:textId="77777777">
            <w:pPr>
              <w:pStyle w:val="ListParagraph"/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</w:p>
          <w:p w:rsidRPr="00F17E85" w:rsidR="002269C8" w:rsidP="289615FE" w:rsidRDefault="00E92BE2" w14:paraId="546A0025" w14:textId="38CBA24A">
            <w:pPr>
              <w:pStyle w:val="ListParagraph"/>
              <w:spacing w:after="200" w:line="276" w:lineRule="auto"/>
              <w:ind w:left="-31" w:firstLine="31"/>
              <w:rPr>
                <w:rFonts w:ascii="Calibri" w:hAnsi="Calibri" w:eastAsia="Calibri" w:cs="Calibri"/>
                <w:color w:val="FF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2.1.</w:t>
            </w:r>
            <w:r w:rsidRPr="289615FE" w:rsidR="00E92BE2"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ka-GE"/>
              </w:rPr>
              <w:t xml:space="preserve">საიჯარო </w:t>
            </w:r>
            <w:r w:rsidRPr="289615FE" w:rsidR="000804EC">
              <w:rPr>
                <w:rFonts w:ascii="Calibri" w:hAnsi="Calibri" w:eastAsia="Calibri" w:cs="Calibri"/>
                <w:sz w:val="20"/>
                <w:szCs w:val="20"/>
                <w:lang w:val="ka-GE"/>
              </w:rPr>
              <w:t>ფართ</w:t>
            </w:r>
            <w:r w:rsidRPr="289615FE" w:rsidR="00F7086A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ს მეიჯარე გამოიყენებს </w:t>
            </w:r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საცხოვრებლად. </w:t>
            </w:r>
          </w:p>
        </w:tc>
      </w:tr>
      <w:tr w:rsidRPr="00F17E85" w:rsidR="002269C8" w:rsidTr="289615FE" w14:paraId="4C82CAE8" w14:textId="77777777">
        <w:tc>
          <w:tcPr>
            <w:tcW w:w="4962" w:type="dxa"/>
            <w:tcMar/>
          </w:tcPr>
          <w:p w:rsidRPr="008047E8" w:rsidR="00380EE4" w:rsidP="289615FE" w:rsidRDefault="00E92BE2" w14:paraId="3676DBE3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3.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Срок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аренды</w:t>
            </w:r>
            <w:proofErr w:type="spellEnd"/>
          </w:p>
          <w:p w:rsidRPr="00CD79E8" w:rsidR="002269C8" w:rsidP="289615FE" w:rsidRDefault="00E92BE2" w14:paraId="51A0C4B0" w14:textId="61306561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3.</w:t>
            </w:r>
            <w:r w:rsidRPr="289615FE" w:rsidR="00B0157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1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Срок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аренды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может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быть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сокращен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только</w:t>
            </w:r>
            <w:proofErr w:type="spellEnd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по</w:t>
            </w:r>
            <w:proofErr w:type="spellEnd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соглашению</w:t>
            </w:r>
            <w:proofErr w:type="spellEnd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сторон</w:t>
            </w:r>
            <w:proofErr w:type="spellEnd"/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</w:t>
            </w:r>
          </w:p>
          <w:p w:rsidRPr="0099299F" w:rsidR="002269C8" w:rsidP="289615FE" w:rsidRDefault="00B01579" w14:paraId="57988C08" w14:textId="57FB14DF">
            <w:pPr>
              <w:spacing w:after="200" w:line="276" w:lineRule="auto"/>
              <w:jc w:val="both"/>
              <w:rPr>
                <w:rFonts w:ascii="Calibri" w:hAnsi="Calibri" w:eastAsia="Calibri" w:cs="Calibri"/>
                <w:sz w:val="20"/>
                <w:szCs w:val="20"/>
                <w:lang w:val="ru-RU"/>
              </w:rPr>
            </w:pPr>
            <w:r w:rsidRPr="289615FE" w:rsidR="00B0157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3.2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Нас</w:t>
            </w:r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тоящий</w:t>
            </w:r>
            <w:proofErr w:type="spellEnd"/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договор</w:t>
            </w:r>
            <w:proofErr w:type="spellEnd"/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действителен</w:t>
            </w:r>
            <w:proofErr w:type="spellEnd"/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19BC1E53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до</w:t>
            </w:r>
            <w:proofErr w:type="spellEnd"/>
            <w:r w:rsidRPr="289615FE" w:rsidR="19BC1E53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 </w:t>
            </w:r>
            <w:proofErr w:type="spellStart"/>
            <w:r w:rsidRPr="289615FE" w:rsidR="45E1A15F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го</w:t>
            </w:r>
            <w:proofErr w:type="spellEnd"/>
            <w:r w:rsidRPr="289615FE" w:rsidR="45E1A15F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767601E0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1 </w:t>
            </w:r>
            <w:r w:rsidRPr="289615FE" w:rsidR="444C0F54">
              <w:rPr>
                <w:rFonts w:ascii="Calibri" w:hAnsi="Calibri" w:eastAsia="Calibri" w:cs="Calibri"/>
                <w:sz w:val="20"/>
                <w:szCs w:val="20"/>
                <w:lang w:val="ka-GE"/>
              </w:rPr>
              <w:t>----------</w:t>
            </w:r>
            <w:r w:rsidRPr="289615FE" w:rsidR="45E1A15F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2023 </w:t>
            </w:r>
            <w:proofErr w:type="spellStart"/>
            <w:r w:rsidRPr="289615FE" w:rsidR="45E1A15F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года</w:t>
            </w:r>
            <w:proofErr w:type="spellEnd"/>
            <w:r w:rsidRPr="289615FE" w:rsidR="45E1A15F">
              <w:rPr>
                <w:rFonts w:ascii="Calibri" w:hAnsi="Calibri" w:eastAsia="Calibri" w:cs="Calibri"/>
                <w:sz w:val="20"/>
                <w:szCs w:val="20"/>
                <w:lang w:val="ka-GE"/>
              </w:rPr>
              <w:t>.</w:t>
            </w:r>
          </w:p>
        </w:tc>
        <w:tc>
          <w:tcPr>
            <w:tcW w:w="5954" w:type="dxa"/>
            <w:tcMar/>
          </w:tcPr>
          <w:p w:rsidRPr="0099299F" w:rsidR="00527A12" w:rsidP="289615FE" w:rsidRDefault="00527A12" w14:paraId="1240F809" w14:textId="7777777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r w:rsidRPr="289615FE" w:rsidR="00527A1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იჯარის ვადა</w:t>
            </w:r>
          </w:p>
          <w:p w:rsidRPr="008047E8" w:rsidR="00B5145E" w:rsidP="289615FE" w:rsidRDefault="00E92BE2" w14:paraId="2342F8BC" w14:textId="2AEB7CC0">
            <w:pPr>
              <w:spacing w:after="200" w:line="276" w:lineRule="auto"/>
              <w:ind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  <w:r w:rsidRPr="289615FE" w:rsidR="00F7086A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3.1. იჯარის ვადა შესაძლოა </w:t>
            </w:r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შ</w:t>
            </w:r>
            <w:r w:rsidRPr="289615FE" w:rsidR="00F7086A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ეწყდეს </w:t>
            </w:r>
            <w:r w:rsidRPr="289615FE" w:rsidR="00EC0EA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დროზე ადრე </w:t>
            </w:r>
            <w:r w:rsidRPr="289615FE" w:rsidR="00F7086A">
              <w:rPr>
                <w:rFonts w:ascii="Calibri" w:hAnsi="Calibri" w:eastAsia="Calibri" w:cs="Calibri"/>
                <w:sz w:val="20"/>
                <w:szCs w:val="20"/>
                <w:lang w:val="ka-GE"/>
              </w:rPr>
              <w:t>მხოლოდ მხარეთა შეთანხმებით</w:t>
            </w:r>
          </w:p>
          <w:p w:rsidRPr="008047E8" w:rsidR="00B5145E" w:rsidP="289615FE" w:rsidRDefault="00E92BE2" w14:paraId="5183E8B2" w14:textId="32769BA8">
            <w:pPr>
              <w:spacing w:after="200" w:line="276" w:lineRule="auto"/>
              <w:ind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3.</w:t>
            </w:r>
            <w:r w:rsidRPr="289615FE" w:rsidR="00F7086A">
              <w:rPr>
                <w:rFonts w:ascii="Calibri" w:hAnsi="Calibri" w:eastAsia="Calibri" w:cs="Calibri"/>
                <w:sz w:val="20"/>
                <w:szCs w:val="20"/>
                <w:lang w:val="ka-GE"/>
              </w:rPr>
              <w:t>2</w:t>
            </w: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. ეს ხელშეკრულება ძალაშია 2023 წლის </w:t>
            </w:r>
            <w:r w:rsidRPr="289615FE" w:rsidR="067B0F44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1 </w:t>
            </w:r>
            <w:r w:rsidRPr="289615FE" w:rsidR="7205B3B1">
              <w:rPr>
                <w:rFonts w:ascii="Calibri" w:hAnsi="Calibri" w:eastAsia="Calibri" w:cs="Calibri"/>
                <w:sz w:val="20"/>
                <w:szCs w:val="20"/>
                <w:lang w:val="ka-GE"/>
              </w:rPr>
              <w:t>----------------</w:t>
            </w: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. </w:t>
            </w:r>
          </w:p>
        </w:tc>
      </w:tr>
      <w:tr w:rsidRPr="008047E8" w:rsidR="002269C8" w:rsidTr="289615FE" w14:paraId="6245C073" w14:textId="77777777">
        <w:tc>
          <w:tcPr>
            <w:tcW w:w="4962" w:type="dxa"/>
            <w:tcMar/>
          </w:tcPr>
          <w:p w:rsidRPr="008047E8" w:rsidR="00380EE4" w:rsidP="289615FE" w:rsidRDefault="00380EE4" w14:paraId="50AF02BE" w14:textId="77777777">
            <w:pPr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4.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Арендная</w:t>
            </w:r>
            <w:proofErr w:type="spellEnd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плата</w:t>
            </w:r>
            <w:proofErr w:type="spellEnd"/>
          </w:p>
          <w:p w:rsidRPr="008047E8" w:rsidR="00380EE4" w:rsidP="289615FE" w:rsidRDefault="00E92BE2" w14:paraId="65091268" w14:textId="044F2DCB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4.1.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Размер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арендной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платы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за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весь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объект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аренды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в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целом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составляет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6E0B1AC6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-------</w:t>
            </w:r>
            <w:r w:rsidRPr="289615FE" w:rsidR="19BC1E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  <w:t xml:space="preserve">Американских долларов </w:t>
            </w:r>
            <w:proofErr w:type="spellStart"/>
            <w:r w:rsidRPr="289615FE" w:rsidR="008047E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каждый</w:t>
            </w:r>
            <w:proofErr w:type="spellEnd"/>
            <w:r w:rsidRPr="289615FE" w:rsidR="008047E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A65B5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месяц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.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  </w:t>
            </w:r>
          </w:p>
          <w:p w:rsidRPr="008047E8" w:rsidR="00380EE4" w:rsidP="289615FE" w:rsidRDefault="00E92BE2" w14:paraId="28140263" w14:textId="3ED4D598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4.2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Оплата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аренды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производится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в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безналичным</w:t>
            </w:r>
            <w:proofErr w:type="spellEnd"/>
            <w:r w:rsidRPr="289615FE" w:rsidR="008B7C5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2299855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или</w:t>
            </w:r>
            <w:proofErr w:type="spellEnd"/>
            <w:r w:rsidRPr="289615FE" w:rsidR="2299855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49C22D7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наличным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порядке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</w:t>
            </w:r>
            <w:proofErr w:type="spellStart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Оплата</w:t>
            </w:r>
            <w:proofErr w:type="spellEnd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должна</w:t>
            </w:r>
            <w:proofErr w:type="spellEnd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быть</w:t>
            </w:r>
            <w:proofErr w:type="spellEnd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произведена</w:t>
            </w:r>
            <w:proofErr w:type="spellEnd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не</w:t>
            </w:r>
            <w:proofErr w:type="spellEnd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позже</w:t>
            </w:r>
            <w:proofErr w:type="spellEnd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6B07568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</w:t>
            </w:r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6B07568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го</w:t>
            </w:r>
            <w:proofErr w:type="spellEnd"/>
            <w:r w:rsidRPr="289615FE" w:rsidR="6B07568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6B075689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числа</w:t>
            </w:r>
            <w:proofErr w:type="spellEnd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орендного</w:t>
            </w:r>
            <w:proofErr w:type="spellEnd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месяца</w:t>
            </w:r>
            <w:proofErr w:type="spellEnd"/>
            <w:r w:rsidRPr="289615FE" w:rsidR="6B07568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</w:t>
            </w:r>
          </w:p>
          <w:p w:rsidR="594D6C18" w:rsidP="289615FE" w:rsidRDefault="594D6C18" w14:paraId="0698ECFD" w14:textId="491FAC42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color w:val="000000" w:themeColor="text1"/>
                <w:sz w:val="20"/>
                <w:szCs w:val="20"/>
                <w:lang w:val="ka-GE"/>
              </w:rPr>
            </w:pPr>
            <w:proofErr w:type="spellStart"/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Банковские</w:t>
            </w:r>
            <w:proofErr w:type="spellEnd"/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реквизиты</w:t>
            </w:r>
            <w:proofErr w:type="spellEnd"/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:</w:t>
            </w:r>
          </w:p>
          <w:p w:rsidR="594D6C18" w:rsidP="289615FE" w:rsidRDefault="54E65DD2" w14:paraId="4A5CAA71" w14:textId="2E53458C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</w:pPr>
            <w:r w:rsidRPr="289615FE" w:rsidR="54E65DD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JSC </w:t>
            </w:r>
            <w:r w:rsidRPr="289615FE" w:rsidR="4501843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--------------------------------------</w:t>
            </w:r>
          </w:p>
          <w:p w:rsidR="594D6C18" w:rsidP="289615FE" w:rsidRDefault="594D6C18" w14:paraId="7C415526" w14:textId="78A2A06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proofErr w:type="spellStart"/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Имя</w:t>
            </w:r>
            <w:proofErr w:type="spellEnd"/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Получателя</w:t>
            </w:r>
            <w:proofErr w:type="spellEnd"/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: </w:t>
            </w:r>
            <w:r w:rsidRPr="289615FE" w:rsidR="54E65DD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2474E6FB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--------------</w:t>
            </w:r>
          </w:p>
          <w:p w:rsidRPr="008047E8" w:rsidR="002269C8" w:rsidP="289615FE" w:rsidRDefault="00E92BE2" w14:paraId="2E21E164" w14:textId="749D0C3A">
            <w:pPr>
              <w:pStyle w:val="Normal"/>
              <w:spacing w:after="200" w:line="276" w:lineRule="auto"/>
              <w:jc w:val="both"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4.3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Первая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Оплата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аренды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производится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по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обоюдному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соглашению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сторон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за</w:t>
            </w:r>
            <w:proofErr w:type="spellEnd"/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0A4DFC6B">
              <w:rPr>
                <w:rFonts w:ascii="Calibri" w:hAnsi="Calibri" w:eastAsia="Calibri" w:cs="Calibri"/>
                <w:sz w:val="20"/>
                <w:szCs w:val="20"/>
                <w:lang w:val="ka-GE"/>
              </w:rPr>
              <w:t>2</w:t>
            </w:r>
            <w:r w:rsidRPr="289615FE" w:rsidR="19BC1E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F70090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месяц</w:t>
            </w:r>
            <w:proofErr w:type="spellEnd"/>
            <w:r w:rsidRPr="289615FE" w:rsidR="428F62E4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  <w:t>а</w:t>
            </w:r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F70090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вперед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 </w:t>
            </w:r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ru-RU"/>
              </w:rPr>
              <w:t>в сумме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  <w:t xml:space="preserve"> </w:t>
            </w:r>
            <w:r w:rsidRPr="289615FE" w:rsidR="1166ACD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  <w:t>-----</w:t>
            </w:r>
            <w:r w:rsidRPr="289615FE" w:rsidR="0099299F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  <w:t xml:space="preserve">$ </w:t>
            </w:r>
            <w:proofErr w:type="spellStart"/>
            <w:r w:rsidRPr="289615FE" w:rsidR="19BC1E53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За</w:t>
            </w:r>
            <w:proofErr w:type="spellEnd"/>
            <w:r w:rsidRPr="289615FE" w:rsidR="19BC1E53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7AAA5E29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первый</w:t>
            </w:r>
            <w:proofErr w:type="spellEnd"/>
            <w:r w:rsidRPr="289615FE" w:rsidR="7AAA5E29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4987B173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месяц</w:t>
            </w:r>
            <w:proofErr w:type="spellEnd"/>
            <w:r w:rsidRPr="289615FE" w:rsidR="4987B173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и </w:t>
            </w:r>
            <w:proofErr w:type="spellStart"/>
            <w:r w:rsidRPr="289615FE" w:rsidR="4987B173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за</w:t>
            </w:r>
            <w:proofErr w:type="spellEnd"/>
            <w:r w:rsidRPr="289615FE" w:rsidR="4987B173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2B1438DD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последние</w:t>
            </w:r>
            <w:proofErr w:type="spellEnd"/>
            <w:r w:rsidRPr="289615FE" w:rsidR="2B1438DD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месяца</w:t>
            </w:r>
            <w:r w:rsidRPr="289615FE" w:rsidR="2B1438DD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19BC1E53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арендной</w:t>
            </w:r>
            <w:proofErr w:type="spellEnd"/>
            <w:r w:rsidRPr="289615FE" w:rsidR="19BC1E53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19BC1E53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стоимости</w:t>
            </w:r>
            <w:proofErr w:type="spellEnd"/>
            <w:r w:rsidRPr="289615FE" w:rsidR="19BC1E53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. </w:t>
            </w:r>
          </w:p>
          <w:p w:rsidRPr="008047E8" w:rsidR="002269C8" w:rsidP="289615FE" w:rsidRDefault="00E92BE2" w14:paraId="4B9D52EC" w14:textId="5DA23A86">
            <w:pPr>
              <w:pStyle w:val="Normal"/>
              <w:spacing w:after="200" w:line="276" w:lineRule="auto"/>
              <w:jc w:val="both"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  <w:tcMar/>
          </w:tcPr>
          <w:p w:rsidRPr="008047E8" w:rsidR="008047E8" w:rsidP="289615FE" w:rsidRDefault="00027012" w14:paraId="4D1F5037" w14:textId="69E222FF">
            <w:pPr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02701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4. </w:t>
            </w:r>
            <w:r w:rsidRPr="289615FE" w:rsidR="00E36D7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ანგარიშსწორება</w:t>
            </w:r>
          </w:p>
          <w:p w:rsidRPr="008047E8" w:rsidR="007C60D1" w:rsidP="289615FE" w:rsidRDefault="00E92BE2" w14:paraId="54F480AE" w14:textId="3A9A486D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4.1.</w:t>
            </w:r>
            <w:r w:rsidRPr="289615FE" w:rsidR="008B7C5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საიჯარო ობიექტის ქირა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შეადგენს</w:t>
            </w:r>
            <w:r w:rsidRPr="289615FE" w:rsidR="00F7086A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ყოველ თვე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4BC19165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-----</w:t>
            </w:r>
            <w:r w:rsidRPr="289615FE" w:rsidR="00EC0EA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(</w:t>
            </w:r>
            <w:r w:rsidRPr="289615FE" w:rsidR="52CFAF53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-------)</w:t>
            </w:r>
            <w:r w:rsidRPr="289615FE" w:rsidR="00EC0EA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აშშ 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დოლარს</w:t>
            </w:r>
          </w:p>
          <w:p w:rsidR="00E92BE2" w:rsidP="289615FE" w:rsidRDefault="00E92BE2" w14:paraId="2DA88F15" w14:textId="4FB2558D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4.2. საიჯარო ქირ</w:t>
            </w:r>
            <w:r w:rsidRPr="289615FE" w:rsidR="008B7C5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ა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ს მოიჯარ</w:t>
            </w:r>
            <w:r w:rsidRPr="289615FE" w:rsidR="008B7C5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ე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8B7C5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იხდის  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უნაღდო ან ნაღდი  ანგარიშსწორებით საიჯარო თვის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</w:t>
            </w:r>
            <w:r w:rsidRPr="289615FE" w:rsidR="33D7593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რიცხვამდე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</w:t>
            </w:r>
            <w:r w:rsidRPr="289615FE" w:rsidR="594D6C1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საბანკო ანგარიშზე.</w:t>
            </w:r>
          </w:p>
          <w:p w:rsidR="594D6C18" w:rsidP="289615FE" w:rsidRDefault="594D6C18" w14:paraId="1FCC8561" w14:textId="3D6995AD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color w:val="000000" w:themeColor="text1"/>
                <w:sz w:val="20"/>
                <w:szCs w:val="20"/>
                <w:lang w:val="ka-GE"/>
              </w:rPr>
            </w:pPr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საბანკო რეკვიზიტები: </w:t>
            </w:r>
          </w:p>
          <w:p w:rsidR="594D6C18" w:rsidP="289615FE" w:rsidRDefault="594D6C18" w14:paraId="4F722F6F" w14:textId="4FC355D8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color w:val="000000" w:themeColor="text1"/>
                <w:sz w:val="20"/>
                <w:szCs w:val="20"/>
                <w:lang w:val="ka-GE"/>
              </w:rPr>
            </w:pPr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სს  “</w:t>
            </w:r>
            <w:r w:rsidRPr="289615FE" w:rsidR="29A7224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---------------------------</w:t>
            </w:r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”</w:t>
            </w:r>
          </w:p>
          <w:p w:rsidR="594D6C18" w:rsidP="289615FE" w:rsidRDefault="594D6C18" w14:paraId="3E476334" w14:textId="0BB06A9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</w:pPr>
            <w:r w:rsidRPr="289615FE" w:rsidR="594D6C1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მიმღების სახელი:</w:t>
            </w:r>
            <w:r w:rsidRPr="289615FE" w:rsidR="66C7EF7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---------------</w:t>
            </w:r>
          </w:p>
          <w:p w:rsidRPr="008047E8" w:rsidR="008047E8" w:rsidP="289615FE" w:rsidRDefault="008047E8" w14:paraId="5C73BCB4" w14:textId="1AAD0B2A">
            <w:pPr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</w:pP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4.3 პირველ საიჯარო ქირას, ერთობლივი შეთანხმებით,  მოიჯარე იხდის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2CFFE86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-----------</w:t>
            </w:r>
            <w:r w:rsidRPr="289615FE" w:rsidR="51EAB2C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$ </w:t>
            </w:r>
            <w:r w:rsidRPr="289615FE" w:rsidR="00EC0EA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აშშ დოლარს </w:t>
            </w:r>
            <w:r w:rsidRPr="289615FE" w:rsidR="1B6597C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2</w:t>
            </w:r>
            <w:r w:rsidRPr="289615FE" w:rsidR="68DB404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თვის იჯარის ოდენობით.  პირველი </w:t>
            </w:r>
            <w:r w:rsidRPr="289615FE" w:rsidR="03B8A7F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თვის და ბოლო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თვის იჯარის თანხას.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</w:p>
          <w:p w:rsidRPr="008047E8" w:rsidR="008047E8" w:rsidP="289615FE" w:rsidRDefault="008047E8" w14:paraId="2005CE85" w14:textId="59836D96">
            <w:pPr>
              <w:pStyle w:val="Normal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</w:pPr>
          </w:p>
          <w:p w:rsidRPr="008047E8" w:rsidR="008047E8" w:rsidP="289615FE" w:rsidRDefault="008047E8" w14:paraId="74AE6AD7" w14:textId="45190930">
            <w:pPr>
              <w:pStyle w:val="Normal"/>
              <w:jc w:val="both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ka-GE"/>
              </w:rPr>
            </w:pPr>
          </w:p>
        </w:tc>
      </w:tr>
      <w:tr w:rsidRPr="00EC0EA8" w:rsidR="002269C8" w:rsidTr="289615FE" w14:paraId="1F4DCEAB" w14:textId="77777777">
        <w:tc>
          <w:tcPr>
            <w:tcW w:w="4962" w:type="dxa"/>
            <w:tcMar/>
          </w:tcPr>
          <w:p w:rsidRPr="008047E8" w:rsidR="00380EE4" w:rsidP="289615FE" w:rsidRDefault="00E92BE2" w14:paraId="28F4EFD8" w14:textId="2906009C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5.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Порядок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передачи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6D252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имущества</w:t>
            </w:r>
            <w:proofErr w:type="spellEnd"/>
            <w:r w:rsidRPr="289615FE" w:rsidR="006D252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в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аренду</w:t>
            </w:r>
            <w:proofErr w:type="spellEnd"/>
          </w:p>
          <w:p w:rsidR="00A65B5E" w:rsidP="289615FE" w:rsidRDefault="00A65B5E" w14:paraId="41B69028" w14:textId="3A6F779F">
            <w:pPr>
              <w:pStyle w:val="Normal"/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color w:val="000000" w:themeColor="text1"/>
                <w:sz w:val="20"/>
                <w:szCs w:val="20"/>
                <w:lang w:val="ka-GE"/>
              </w:rPr>
            </w:pPr>
            <w:r w:rsidRPr="289615FE" w:rsidR="00A65B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5.1. </w:t>
            </w:r>
            <w:proofErr w:type="spellStart"/>
            <w:r w:rsidRPr="289615FE" w:rsidR="00A65B5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Арендуем</w:t>
            </w:r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ая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квартира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передается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арендатору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</w:t>
            </w:r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го </w:t>
            </w:r>
            <w:proofErr w:type="spellStart"/>
            <w:r w:rsidRPr="289615FE" w:rsidR="33ED01F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Сентября</w:t>
            </w:r>
            <w:proofErr w:type="spellEnd"/>
            <w:r w:rsidRPr="289615FE" w:rsidR="33ED01F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2022.</w:t>
            </w:r>
            <w:r w:rsidRPr="289615FE" w:rsidR="2210EB6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 </w:t>
            </w:r>
            <w:proofErr w:type="spellStart"/>
            <w:r w:rsidRPr="289615FE" w:rsidR="2210EB6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начала</w:t>
            </w:r>
            <w:proofErr w:type="spellEnd"/>
            <w:r w:rsidRPr="289615FE" w:rsidR="2210EB6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2210EB6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аренды</w:t>
            </w:r>
            <w:proofErr w:type="spellEnd"/>
            <w:r w:rsidRPr="289615FE" w:rsidR="2210EB64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с </w:t>
            </w:r>
            <w:r w:rsidRPr="289615FE" w:rsidR="5C37427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24 </w:t>
            </w:r>
            <w:proofErr w:type="spellStart"/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го</w:t>
            </w:r>
            <w:proofErr w:type="spellEnd"/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415917E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Сентября</w:t>
            </w:r>
            <w:proofErr w:type="spellEnd"/>
            <w:r w:rsidRPr="289615FE" w:rsidR="415917E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2022. </w:t>
            </w:r>
            <w:proofErr w:type="spellStart"/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Срок</w:t>
            </w:r>
            <w:proofErr w:type="spellEnd"/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аренды</w:t>
            </w:r>
            <w:proofErr w:type="spellEnd"/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758DB2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1  </w:t>
            </w:r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месяцев</w:t>
            </w:r>
            <w:r w:rsidRPr="289615FE" w:rsidR="2210EB6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. </w:t>
            </w:r>
          </w:p>
          <w:p w:rsidR="00A65B5E" w:rsidP="289615FE" w:rsidRDefault="3695E5A3" w14:paraId="2D9CEA5B" w14:textId="336F9FDA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ka-GE"/>
              </w:rPr>
            </w:pPr>
            <w:proofErr w:type="spellStart"/>
            <w:r w:rsidRPr="289615FE" w:rsidR="3695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Стороны</w:t>
            </w:r>
            <w:proofErr w:type="spellEnd"/>
            <w:r w:rsidRPr="289615FE" w:rsidR="3695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3695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должны</w:t>
            </w:r>
            <w:proofErr w:type="spellEnd"/>
            <w:r w:rsidRPr="289615FE" w:rsidR="3695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предупредить</w:t>
            </w:r>
            <w:proofErr w:type="spellEnd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3695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друг</w:t>
            </w:r>
            <w:proofErr w:type="spellEnd"/>
            <w:r w:rsidRPr="289615FE" w:rsidR="3695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3695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друга</w:t>
            </w:r>
            <w:proofErr w:type="spellEnd"/>
            <w:r w:rsidRPr="289615FE" w:rsidR="3695E5A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про</w:t>
            </w:r>
            <w:proofErr w:type="spellEnd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желание</w:t>
            </w:r>
            <w:proofErr w:type="spellEnd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продлевать</w:t>
            </w:r>
            <w:proofErr w:type="spellEnd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контракт</w:t>
            </w:r>
            <w:proofErr w:type="spellEnd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, </w:t>
            </w:r>
            <w:proofErr w:type="spellStart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за</w:t>
            </w:r>
            <w:proofErr w:type="spellEnd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1(</w:t>
            </w:r>
            <w:proofErr w:type="spellStart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один</w:t>
            </w:r>
            <w:proofErr w:type="spellEnd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) </w:t>
            </w:r>
            <w:proofErr w:type="spellStart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месяц</w:t>
            </w:r>
            <w:proofErr w:type="spellEnd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7BD9E30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заранее</w:t>
            </w:r>
            <w:proofErr w:type="spellEnd"/>
          </w:p>
          <w:p w:rsidRPr="008047E8" w:rsidR="002269C8" w:rsidP="289615FE" w:rsidRDefault="002269C8" w14:paraId="7AECB1A8" w14:textId="2C8BD731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  <w:tcMar/>
          </w:tcPr>
          <w:p w:rsidRPr="00F17E85" w:rsidR="002269C8" w:rsidP="289615FE" w:rsidRDefault="00E92BE2" w14:paraId="65687EA7" w14:textId="5028645F">
            <w:pPr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5. საიჯარო</w:t>
            </w:r>
            <w:r w:rsidRPr="289615FE" w:rsidR="006D252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ქონების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გადაცემის წესი</w:t>
            </w:r>
          </w:p>
          <w:p w:rsidRPr="008047E8" w:rsidR="001A676E" w:rsidP="289615FE" w:rsidRDefault="001A676E" w14:paraId="40986A0F" w14:textId="77D32BD0">
            <w:pPr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 w:rsidR="001A676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5.1. მოიჯარეს</w:t>
            </w:r>
            <w:r w:rsidRPr="289615FE" w:rsidR="001307F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EC0EA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ბინა</w:t>
            </w:r>
            <w:r w:rsidRPr="289615FE" w:rsidR="00384179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1A676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გადაეცემა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2022 წლის </w:t>
            </w:r>
            <w:r w:rsidRPr="289615FE" w:rsidR="6A2ECE6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24 სექტემბრიდან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იჯარის ვადის ათვლა იწყება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2022 წლის </w:t>
            </w:r>
            <w:r w:rsidRPr="289615FE" w:rsidR="1BA646C3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24 სექტემბრიდან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და ძალაშია </w:t>
            </w:r>
            <w:r w:rsidRPr="289615FE" w:rsidR="2DA43C01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111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თვე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  </w:t>
            </w:r>
          </w:p>
          <w:p w:rsidR="006B23DE" w:rsidP="289615FE" w:rsidRDefault="00E92BE2" w14:paraId="492BC9EE" w14:textId="124982A7">
            <w:pPr>
              <w:rPr>
                <w:ins w:author="agamkrelidze@gmail.com" w:date="2022-07-13T13:46:00Z" w:id="2010091718"/>
                <w:rFonts w:ascii="Calibri" w:hAnsi="Calibri" w:eastAsia="Calibri" w:cs="Calibri"/>
                <w:color w:val="000000" w:themeColor="text1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მხარეებმა უნდა შეატყობინონ ერთმანეთს  იჯარის ვადის გაგრძელების</w:t>
            </w:r>
            <w:r w:rsidRPr="289615FE" w:rsidR="006B23D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289615FE" w:rsidR="006B23D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სურვილის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შესახებ ერთი თვით ადრე</w:t>
            </w:r>
          </w:p>
          <w:p w:rsidRPr="008047E8" w:rsidR="006B23DE" w:rsidP="289615FE" w:rsidRDefault="006B23DE" w14:paraId="601EF946" w14:textId="1D1F38E7">
            <w:pPr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</w:p>
        </w:tc>
      </w:tr>
      <w:tr w:rsidRPr="00F17E85" w:rsidR="002269C8" w:rsidTr="289615FE" w14:paraId="0232F9CE" w14:textId="77777777">
        <w:trPr>
          <w:trHeight w:val="60"/>
        </w:trPr>
        <w:tc>
          <w:tcPr>
            <w:tcW w:w="4962" w:type="dxa"/>
            <w:tcMar/>
          </w:tcPr>
          <w:p w:rsidRPr="008047E8" w:rsidR="002269C8" w:rsidP="289615FE" w:rsidRDefault="00E92BE2" w14:paraId="7281F49F" w14:textId="43342ADE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/>
                <w:sz w:val="20"/>
                <w:szCs w:val="20"/>
                <w:lang w:val="ka-GE"/>
              </w:rPr>
            </w:pPr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6.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Права</w:t>
            </w:r>
            <w:proofErr w:type="spellEnd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и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обязанности</w:t>
            </w:r>
            <w:proofErr w:type="spellEnd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сторон</w:t>
            </w:r>
          </w:p>
          <w:p w:rsidRPr="008047E8" w:rsidR="002269C8" w:rsidP="289615FE" w:rsidRDefault="00E92BE2" w14:paraId="7E3CBC85" w14:textId="618B6624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6.</w:t>
            </w:r>
            <w:r w:rsidRPr="289615FE" w:rsidR="767AECB7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1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Арендатор</w:t>
            </w:r>
            <w:proofErr w:type="spellEnd"/>
            <w:r w:rsidRPr="289615FE" w:rsidR="0001486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01486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Обязан</w:t>
            </w:r>
            <w:proofErr w:type="spellEnd"/>
            <w:r w:rsidRPr="289615FE" w:rsidR="0001486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ухаживат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ь за </w:t>
            </w:r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квартирой</w:t>
            </w:r>
            <w:r w:rsidRPr="289615FE" w:rsidR="00027E2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.</w:t>
            </w:r>
          </w:p>
          <w:p w:rsidRPr="008047E8" w:rsidR="002269C8" w:rsidP="289615FE" w:rsidRDefault="00E92BE2" w14:paraId="63011C8D" w14:textId="2C00D206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</w:pPr>
            <w:r w:rsidRPr="289615FE" w:rsidR="78EAB9FB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6.2.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r w:rsidRPr="289615FE" w:rsidR="2D5A9C9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При случае ущерба квартиры арендодатель имеет право вычислить ущерб от депозита в  стоимости ущерба</w:t>
            </w:r>
          </w:p>
        </w:tc>
        <w:tc>
          <w:tcPr>
            <w:tcW w:w="5954" w:type="dxa"/>
            <w:tcMar/>
          </w:tcPr>
          <w:p w:rsidRPr="00FD099C" w:rsidR="00FD099C" w:rsidP="289615FE" w:rsidRDefault="00FD099C" w14:paraId="5578CEF8" w14:textId="156EC1A8">
            <w:pPr>
              <w:bidi w:val="0"/>
              <w:spacing w:before="0" w:beforeAutospacing="off" w:after="200" w:afterAutospacing="off" w:line="276" w:lineRule="auto"/>
              <w:ind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pPrChange w:author="agamkrelidze@gmail.com" w:date="2022-07-13T13:40:00Z">
                <w:pPr>
                  <w:spacing w:after="200" w:line="276" w:lineRule="auto"/>
                  <w:jc w:val="center"/>
                </w:pPr>
              </w:pPrChange>
            </w:pPr>
            <w:r w:rsidRPr="289615FE" w:rsidR="00681EE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  <w:rPrChange w:author="agamkrelidze@gmail.com" w:date="2022-07-13T13:40:00Z" w:id="1772782918">
                  <w:rPr>
                    <w:rFonts w:ascii="Sylfaen" w:hAnsi="Sylfaen"/>
                    <w:b w:val="1"/>
                    <w:bCs w:val="1"/>
                    <w:color w:val="000000" w:themeColor="text1" w:themeTint="FF" w:themeShade="FF"/>
                    <w:sz w:val="20"/>
                    <w:szCs w:val="20"/>
                    <w:lang w:val="ka-GE"/>
                  </w:rPr>
                </w:rPrChange>
              </w:rPr>
              <w:t>6.</w:t>
            </w:r>
            <w:r w:rsidRPr="289615FE" w:rsidR="002E42B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  <w:rPrChange w:author="agamkrelidze@gmail.com" w:date="2022-07-13T13:40:00Z" w:id="1339488669">
                  <w:rPr>
                    <w:rFonts w:ascii="Sylfaen" w:hAnsi="Sylfaen"/>
                    <w:b w:val="1"/>
                    <w:bCs w:val="1"/>
                    <w:color w:val="000000" w:themeColor="text1" w:themeTint="FF" w:themeShade="FF"/>
                    <w:sz w:val="20"/>
                    <w:szCs w:val="20"/>
                    <w:lang w:val="ka-GE"/>
                  </w:rPr>
                </w:rPrChange>
              </w:rPr>
              <w:t xml:space="preserve">მხარეების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  <w:rPrChange w:author="agamkrelidze@gmail.com" w:date="2022-07-13T13:40:00Z" w:id="1186391596">
                  <w:rPr>
                    <w:rFonts w:ascii="Sylfaen" w:hAnsi="Sylfaen"/>
                    <w:b w:val="1"/>
                    <w:bCs w:val="1"/>
                    <w:color w:val="000000" w:themeColor="text1" w:themeTint="FF" w:themeShade="FF"/>
                    <w:sz w:val="20"/>
                    <w:szCs w:val="20"/>
                    <w:lang w:val="ka-GE"/>
                  </w:rPr>
                </w:rPrChange>
              </w:rPr>
              <w:t xml:space="preserve">უფლებები და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  <w:rPrChange w:author="agamkrelidze@gmail.com" w:date="2022-07-13T13:40:00Z" w:id="1040745017">
                  <w:rPr>
                    <w:rFonts w:ascii="Sylfaen" w:hAnsi="Sylfaen"/>
                    <w:b w:val="1"/>
                    <w:bCs w:val="1"/>
                    <w:color w:val="000000" w:themeColor="text1" w:themeTint="FF" w:themeShade="FF"/>
                    <w:sz w:val="20"/>
                    <w:szCs w:val="20"/>
                    <w:lang w:val="ka-GE"/>
                  </w:rPr>
                </w:rPrChange>
              </w:rPr>
              <w:t>მოვალეობებ</w:t>
            </w:r>
            <w:r w:rsidRPr="289615FE" w:rsidR="2EBCBE8D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ი</w:t>
            </w:r>
          </w:p>
          <w:p w:rsidRPr="00FD099C" w:rsidR="00FD099C" w:rsidP="289615FE" w:rsidRDefault="00FD099C" w14:paraId="6C4DC50B" w14:textId="0762A61D">
            <w:pPr>
              <w:spacing w:before="0" w:beforeAutospacing="off" w:after="200" w:afterAutospacing="off" w:line="276" w:lineRule="auto"/>
              <w:ind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</w:pPr>
            <w:r w:rsidRPr="289615FE" w:rsidR="3724780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6.1 მოიჯარე </w:t>
            </w:r>
            <w:proofErr w:type="spellStart"/>
            <w:r w:rsidRPr="289615FE" w:rsidR="3724780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ვადლებულია</w:t>
            </w:r>
            <w:proofErr w:type="spellEnd"/>
            <w:r w:rsidRPr="289615FE" w:rsidR="37247805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მოუაროს ბინას</w:t>
            </w:r>
            <w:r w:rsidRPr="289615FE" w:rsidR="2F4CAD0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.</w:t>
            </w:r>
          </w:p>
          <w:p w:rsidRPr="00FD099C" w:rsidR="00FD099C" w:rsidP="289615FE" w:rsidRDefault="00FD099C" w14:paraId="09E80C84" w14:textId="54B10045">
            <w:pPr>
              <w:pStyle w:val="Normal"/>
              <w:spacing w:before="0" w:beforeAutospacing="off" w:after="200" w:afterAutospacing="off" w:line="276" w:lineRule="auto"/>
              <w:ind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</w:pPr>
            <w:r w:rsidRPr="289615FE" w:rsidR="2F4CAD0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6.2 ბინის დაზიანების შემთხვევაში მოიჯარეს </w:t>
            </w:r>
            <w:proofErr w:type="spellStart"/>
            <w:r w:rsidRPr="289615FE" w:rsidR="2F4CAD0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გამოექვითება</w:t>
            </w:r>
            <w:proofErr w:type="spellEnd"/>
            <w:r w:rsidRPr="289615FE" w:rsidR="2F4CAD0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6DF1923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დაზიანების თანხა დეპოზიტიდან.</w:t>
            </w:r>
          </w:p>
          <w:p w:rsidRPr="00FD099C" w:rsidR="00FD099C" w:rsidP="289615FE" w:rsidRDefault="00FD099C" w14:paraId="09790149" w14:textId="226BB374">
            <w:pPr>
              <w:pStyle w:val="Normal"/>
              <w:spacing w:before="0" w:beforeAutospacing="off" w:after="200" w:afterAutospacing="off" w:line="276" w:lineRule="auto"/>
              <w:ind/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  <w:rPrChange w:author="agamkrelidze@gmail.com" w:date="2022-07-13T13:41:00Z" w:id="1171851571">
                  <w:rPr>
                    <w:rFonts w:ascii="Sylfaen" w:hAnsi="Sylfaen"/>
                    <w:color w:val="000000" w:themeColor="text1" w:themeTint="FF" w:themeShade="FF"/>
                    <w:sz w:val="20"/>
                    <w:szCs w:val="20"/>
                    <w:lang w:val="ka-GE"/>
                  </w:rPr>
                </w:rPrChange>
              </w:rPr>
            </w:pPr>
          </w:p>
        </w:tc>
      </w:tr>
      <w:tr w:rsidRPr="00F17E85" w:rsidR="00694144" w:rsidTr="289615FE" w14:paraId="30AF0660" w14:textId="77777777">
        <w:tc>
          <w:tcPr>
            <w:tcW w:w="4962" w:type="dxa"/>
            <w:tcMar/>
          </w:tcPr>
          <w:p w:rsidRPr="008047E8" w:rsidR="00380EE4" w:rsidP="289615FE" w:rsidRDefault="00380EE4" w14:paraId="78A614B9" w14:textId="7930D329">
            <w:pPr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7.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Ответственность</w:t>
            </w:r>
            <w:proofErr w:type="spellEnd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сторон</w:t>
            </w:r>
            <w:proofErr w:type="spellEnd"/>
          </w:p>
          <w:p w:rsidRPr="008047E8" w:rsidR="00694144" w:rsidP="289615FE" w:rsidRDefault="00E92BE2" w14:paraId="7FE06CC0" w14:textId="5BB5F6FD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7.1 В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случае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нарушения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F536C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соглашения</w:t>
            </w:r>
            <w:proofErr w:type="spellEnd"/>
            <w:r w:rsidRPr="289615FE" w:rsidR="00F536C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F536C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стороны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несут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ответственность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в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соответствии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законодательством Грузии </w:t>
            </w:r>
          </w:p>
        </w:tc>
        <w:tc>
          <w:tcPr>
            <w:tcW w:w="5954" w:type="dxa"/>
            <w:tcMar/>
          </w:tcPr>
          <w:p w:rsidRPr="00F17E85" w:rsidR="0028515B" w:rsidP="289615FE" w:rsidRDefault="0028515B" w14:paraId="5FB90A7E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28515B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7. მხარეთა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ვალდებულებები</w:t>
            </w:r>
          </w:p>
          <w:p w:rsidRPr="00F17E85" w:rsidR="00694144" w:rsidP="289615FE" w:rsidRDefault="00E92BE2" w14:paraId="68F240DB" w14:textId="3336AAA1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7.1 შეთანხმების დარღვევი</w:t>
            </w:r>
            <w:r w:rsidRPr="289615FE" w:rsidR="0088073D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სას,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მხარეები პასუხს აგებენ  საქართველოს მოქმედი კანონმდებლობით გათვალისწინებული წესით.</w:t>
            </w:r>
          </w:p>
        </w:tc>
      </w:tr>
      <w:tr w:rsidRPr="00F17E85" w:rsidR="00694144" w:rsidTr="289615FE" w14:paraId="15C406CB" w14:textId="77777777">
        <w:tc>
          <w:tcPr>
            <w:tcW w:w="4962" w:type="dxa"/>
            <w:tcMar/>
          </w:tcPr>
          <w:p w:rsidRPr="008047E8" w:rsidR="00380EE4" w:rsidP="289615FE" w:rsidRDefault="00380EE4" w14:paraId="45944B2B" w14:textId="77777777">
            <w:pPr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8.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Порядок</w:t>
            </w:r>
            <w:proofErr w:type="spellEnd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возврата</w:t>
            </w:r>
            <w:proofErr w:type="spellEnd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объекта</w:t>
            </w:r>
            <w:proofErr w:type="spellEnd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380EE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аренды</w:t>
            </w:r>
            <w:proofErr w:type="spellEnd"/>
          </w:p>
          <w:p w:rsidRPr="008047E8" w:rsidR="00694144" w:rsidP="289615FE" w:rsidRDefault="00E92BE2" w14:paraId="41C763CF" w14:textId="1420B8FB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8.1.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По истечению срока аренды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Арендатор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 обязан сдать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Арендодател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ю </w:t>
            </w:r>
            <w:r w:rsidRPr="289615FE" w:rsidR="0099299F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квартиру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 в таком же состоянии в каком принял от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Арендодател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я, </w:t>
            </w:r>
            <w:r w:rsidRPr="289615FE" w:rsidR="19BC1E53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с учётом нормальной амортизации.</w:t>
            </w:r>
          </w:p>
        </w:tc>
        <w:tc>
          <w:tcPr>
            <w:tcW w:w="5954" w:type="dxa"/>
            <w:tcMar/>
          </w:tcPr>
          <w:p w:rsidRPr="00F17E85" w:rsidR="00392BD0" w:rsidP="289615FE" w:rsidRDefault="00392BD0" w14:paraId="194CE0C1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392BD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8. იჯარის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ობიექტის დაბრუნების წესი</w:t>
            </w:r>
          </w:p>
          <w:p w:rsidRPr="00F17E85" w:rsidR="00F11785" w:rsidP="289615FE" w:rsidRDefault="00E92BE2" w14:paraId="69F92317" w14:textId="6F91ADE2">
            <w:pPr>
              <w:spacing w:after="200" w:line="276" w:lineRule="auto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8.1. იჯარის ვადის გასვლის შემდეგ  </w:t>
            </w: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მოიჯარე 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აბრუნებს </w:t>
            </w:r>
            <w:r w:rsidRPr="289615FE" w:rsidR="00EC0EA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ბინას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233E0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თავდაპირველ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მდგომარეობ</w:t>
            </w:r>
            <w:r w:rsidRPr="289615FE" w:rsidR="00233E01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აში, ნორმალური ცვეთის გათვალისწინებით.</w:t>
            </w:r>
          </w:p>
        </w:tc>
      </w:tr>
      <w:tr w:rsidRPr="00F17E85" w:rsidR="00694144" w:rsidTr="289615FE" w14:paraId="401C5D5E" w14:textId="77777777">
        <w:tc>
          <w:tcPr>
            <w:tcW w:w="4962" w:type="dxa"/>
            <w:tcMar/>
          </w:tcPr>
          <w:p w:rsidRPr="008047E8" w:rsidR="00380EE4" w:rsidP="289615FE" w:rsidRDefault="00E92BE2" w14:paraId="1C4560A1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9.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РЕШЕНИЕ СПОРНЫХ СИТУАЦИИ</w:t>
            </w:r>
          </w:p>
          <w:p w:rsidRPr="008047E8" w:rsidR="00380EE4" w:rsidP="289615FE" w:rsidRDefault="008047E8" w14:paraId="2C98D3E3" w14:textId="78F4D64A">
            <w:pPr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9.1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Споры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и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разногласия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,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возникающие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при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выполнении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настоящего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договора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,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будут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разрешаться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путем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переговоров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между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сторонами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.</w:t>
            </w:r>
          </w:p>
          <w:p w:rsidRPr="008047E8" w:rsidR="008047E8" w:rsidP="289615FE" w:rsidRDefault="008047E8" w14:paraId="300C6A3B" w14:textId="099A1A5F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9.2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Если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соглашение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не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будет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достигнуто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путем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переговоров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, в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течение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14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дней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или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ни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одна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из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сторон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не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будет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участвовать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в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переговорной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процедуре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,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то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каждая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из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сторон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имеет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право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обратиться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в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суд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.</w:t>
            </w:r>
          </w:p>
        </w:tc>
        <w:tc>
          <w:tcPr>
            <w:tcW w:w="5954" w:type="dxa"/>
            <w:tcMar/>
          </w:tcPr>
          <w:p w:rsidRPr="00F17E85" w:rsidR="00634262" w:rsidP="289615FE" w:rsidRDefault="00634262" w14:paraId="67542DE0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63426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9. დავათა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გადაჭრის წესი</w:t>
            </w:r>
          </w:p>
          <w:p w:rsidRPr="00F17E85" w:rsidR="00634262" w:rsidP="289615FE" w:rsidRDefault="00E92BE2" w14:paraId="2370DF6A" w14:textId="32F29808">
            <w:pPr>
              <w:spacing w:after="200" w:line="276" w:lineRule="auto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9.1 ამ ხელშეკრულების შესრულების დროს წარმოშობილი დავები და უთანხმოებანი გადაიჭრება მხარეთა შორის მოლაპარაკებ</w:t>
            </w:r>
            <w:r w:rsidRPr="289615FE" w:rsidR="005155C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ი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ს გზით. </w:t>
            </w:r>
          </w:p>
          <w:p w:rsidRPr="00F17E85" w:rsidR="00694144" w:rsidP="289615FE" w:rsidRDefault="00E92BE2" w14:paraId="3C37B4B5" w14:textId="54012C6B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9.2 იმ შემთხვევაში, თუ შეთანხმება მოლაპარაკებების გზით არ მიიღწევა, 14 დღის განმავლობაში ან რომელიმე მხარე არ </w:t>
            </w:r>
            <w:r w:rsidRPr="289615FE" w:rsidR="005155C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იღებს 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მონაწილეობ</w:t>
            </w:r>
            <w:r w:rsidRPr="289615FE" w:rsidR="00817B8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ა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ს მოლაპარაკ</w:t>
            </w:r>
            <w:r w:rsidRPr="289615FE" w:rsidR="005155C6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ებათა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 პროცედურაში, მაშინ თითოეულ მხარეს უფლება აქვს მიმართოს სასამართლოს.</w:t>
            </w:r>
          </w:p>
        </w:tc>
      </w:tr>
      <w:tr w:rsidRPr="00F7086A" w:rsidR="00694144" w:rsidTr="289615FE" w14:paraId="2049627C" w14:textId="77777777">
        <w:tc>
          <w:tcPr>
            <w:tcW w:w="4962" w:type="dxa"/>
            <w:tcMar/>
          </w:tcPr>
          <w:p w:rsidRPr="008047E8" w:rsidR="00380EE4" w:rsidP="289615FE" w:rsidRDefault="00E92BE2" w14:paraId="1B36C248" w14:textId="77777777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10.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Другие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условия</w:t>
            </w:r>
            <w:proofErr w:type="spellEnd"/>
          </w:p>
          <w:p w:rsidRPr="008047E8" w:rsidR="00E75CC2" w:rsidP="289615FE" w:rsidRDefault="00E92BE2" w14:paraId="7A3CDEF5" w14:textId="63CDD36F">
            <w:pPr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ru-RU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10.</w:t>
            </w:r>
            <w:r w:rsidRPr="289615FE" w:rsidR="0029548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Вопросы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которые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не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урегулированы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этим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договором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регулируются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законодательством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Грузии</w:t>
            </w:r>
          </w:p>
          <w:p w:rsidRPr="008047E8" w:rsidR="00E75CC2" w:rsidP="289615FE" w:rsidRDefault="00E92BE2" w14:paraId="68777200" w14:textId="0AA1EC1C">
            <w:pPr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10.</w:t>
            </w:r>
            <w:r w:rsidRPr="289615FE" w:rsidR="0029548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2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Условия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Договора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могут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быть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изменены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только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по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согласию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сторон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,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оформленному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в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виде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дополнительного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соглашения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к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настоящему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Договору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.  </w:t>
            </w:r>
          </w:p>
          <w:p w:rsidRPr="008047E8" w:rsidR="00E75CC2" w:rsidP="289615FE" w:rsidRDefault="00E92BE2" w14:paraId="1FF6BC1C" w14:textId="63621F76">
            <w:pPr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10.</w:t>
            </w:r>
            <w:r w:rsidRPr="289615FE" w:rsidR="00295480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3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В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случае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если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один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или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несколько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пунктов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этого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договора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потеряют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силу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в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связи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с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изменением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законодательства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или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по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решению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суда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лил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по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другой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причине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,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то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изменные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 пункты 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не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буду</w:t>
            </w:r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т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распостронят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>ь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ся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на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весь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договор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и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остальные</w:t>
            </w:r>
            <w:proofErr w:type="spellEnd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правила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оговоренные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договором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будут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действительны</w:t>
            </w:r>
            <w:proofErr w:type="spellEnd"/>
            <w:r w:rsidRPr="289615FE" w:rsidR="00E92BE2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.</w:t>
            </w:r>
          </w:p>
          <w:p w:rsidRPr="008047E8" w:rsidR="008047E8" w:rsidP="289615FE" w:rsidRDefault="00E92BE2" w14:paraId="1431202C" w14:textId="6A354195">
            <w:pPr>
              <w:jc w:val="both"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  <w:r w:rsidRPr="289615FE" w:rsidR="00E92BE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10.</w:t>
            </w:r>
            <w:r w:rsidRPr="289615FE" w:rsidR="00E75CC2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4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Настоящий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договор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составлен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на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двух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языках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(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Русском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и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грузинском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) в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двух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экземплярах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,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из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которых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п</w:t>
            </w:r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ервый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находится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у 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Арендодателя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, а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второй</w:t>
            </w:r>
            <w:proofErr w:type="spellEnd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- у </w:t>
            </w:r>
            <w:proofErr w:type="spellStart"/>
            <w:r w:rsidRPr="289615FE" w:rsidR="008047E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Арендатора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. </w:t>
            </w:r>
          </w:p>
          <w:p w:rsidRPr="008047E8" w:rsidR="00694144" w:rsidP="289615FE" w:rsidRDefault="00694144" w14:paraId="59C2EB29" w14:textId="77777777">
            <w:pP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  <w:tcMar/>
          </w:tcPr>
          <w:p w:rsidRPr="00F17E85" w:rsidR="00694144" w:rsidP="289615FE" w:rsidRDefault="00817B8E" w14:paraId="25C46E85" w14:textId="449B5999">
            <w:pPr>
              <w:spacing w:after="200" w:line="276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/>
                <w:sz w:val="20"/>
                <w:szCs w:val="20"/>
                <w:lang w:val="ka-GE"/>
              </w:rPr>
            </w:pPr>
            <w:r w:rsidRPr="289615FE" w:rsidR="00817B8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10. სხვა პირობები</w:t>
            </w:r>
          </w:p>
          <w:p w:rsidRPr="00817B8E" w:rsidR="00295480" w:rsidP="289615FE" w:rsidRDefault="00817B8E" w14:paraId="7BD0A9FF" w14:textId="5B2041CC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817B8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10.1</w:t>
            </w:r>
            <w:r w:rsidRPr="289615FE" w:rsidR="008047E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r w:rsidRPr="289615FE" w:rsidR="00817B8E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საკითხები, რომლებიც არ არის განსაზღვრული წინამდებარე ხელშეკრულებით რეგულირდება საქართველოს მოქმედი კანონმდებლობით. </w:t>
            </w:r>
          </w:p>
          <w:p w:rsidRPr="000F238B" w:rsidR="00295480" w:rsidP="289615FE" w:rsidRDefault="00817B8E" w14:paraId="0F1698FF" w14:textId="19B0684C">
            <w:pPr>
              <w:spacing w:after="200" w:line="276" w:lineRule="auto"/>
              <w:jc w:val="both"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  <w:r w:rsidRPr="289615FE" w:rsidR="00817B8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  <w:lang w:val="ka-GE"/>
              </w:rPr>
              <w:t>10.2</w:t>
            </w:r>
            <w:r w:rsidRPr="289615FE" w:rsidR="00817B8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17B8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>წინამდებრე</w:t>
            </w:r>
            <w:proofErr w:type="spellEnd"/>
            <w:r w:rsidRPr="289615FE" w:rsidR="00817B8E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  <w:lang w:val="ka-GE"/>
              </w:rPr>
              <w:t xml:space="preserve"> ხელშეკრულებაში ცვლილებების შეტანა შესაძლებელია მხოლოდ მხარეთა შეთანხმებით, რომელიც დაერთვება წინამდებარე ხელშეკრულებს, როგორც დამატებითი შეთანხმება.</w:t>
            </w:r>
          </w:p>
          <w:p w:rsidRPr="00817B8E" w:rsidR="00295480" w:rsidP="289615FE" w:rsidRDefault="00776D55" w14:paraId="70F81DC4" w14:textId="3F6353E3">
            <w:pPr>
              <w:spacing w:after="200" w:line="276" w:lineRule="auto"/>
              <w:jc w:val="both"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  <w:r w:rsidRPr="289615FE" w:rsidR="00776D55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10.3</w:t>
            </w:r>
            <w:r w:rsidRPr="289615FE" w:rsidR="00776D55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00817B8E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ამ ხელშეკრულების რომელიმე დებულების ძალადაკარგულად ცნობას</w:t>
            </w:r>
            <w:r w:rsidRPr="289615FE" w:rsidR="00776D55">
              <w:rPr>
                <w:rFonts w:ascii="Calibri" w:hAnsi="Calibri" w:eastAsia="Calibri" w:cs="Calibri"/>
                <w:sz w:val="20"/>
                <w:szCs w:val="20"/>
                <w:lang w:val="ka-GE"/>
              </w:rPr>
              <w:t>,</w:t>
            </w:r>
            <w:r w:rsidRPr="289615FE" w:rsidR="00817B8E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საკანონმდებლო ცვლილებების, სასამართლოს გადაწყვეტილების ან სხვა გარემოებების საფუძველზე, არ ექნება გავლენა </w:t>
            </w:r>
            <w:r w:rsidRPr="289615FE" w:rsidR="00776D55">
              <w:rPr>
                <w:rFonts w:ascii="Calibri" w:hAnsi="Calibri" w:eastAsia="Calibri" w:cs="Calibri"/>
                <w:sz w:val="20"/>
                <w:szCs w:val="20"/>
                <w:lang w:val="ka-GE"/>
              </w:rPr>
              <w:t>წინამდებარე ხელშეკრულების სხვა დებულებების ნამდვილობაზე. ასეთ შემთხვევაში მხარეები კისრულობენ ვალდებულებას კეთილსინდისიერად მოილაპარაკონ, იმისათვის, რომ ხელშეკრულებაში შეიტანონ ისეთი ცვლილებები, რომლებიც შეძლებისდაგვარად შეინარჩუნებენ მხარეთა თავდაპირველ მიზანს.</w:t>
            </w:r>
          </w:p>
          <w:p w:rsidRPr="00F17E85" w:rsidR="00E75CC2" w:rsidP="289615FE" w:rsidRDefault="009B2C57" w14:paraId="4285C0FC" w14:textId="057A6950">
            <w:pPr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0"/>
                <w:szCs w:val="20"/>
                <w:lang w:val="ka-GE"/>
              </w:rPr>
            </w:pPr>
            <w:r w:rsidRPr="289615FE" w:rsidR="009B2C57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10.4</w:t>
            </w:r>
            <w:r w:rsidRPr="289615FE" w:rsidR="009B2C57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ხელშეკრულება შედგენილია ორ ენაზე (რუსული და ქართული) ორ იდენტურ ეგზემპლარად ორივე მხარისთვის. </w:t>
            </w:r>
            <w:r w:rsidRPr="289615FE" w:rsidR="009B2C57">
              <w:rPr>
                <w:rFonts w:ascii="Calibri" w:hAnsi="Calibri" w:eastAsia="Calibri" w:cs="Calibri"/>
                <w:sz w:val="20"/>
                <w:szCs w:val="20"/>
                <w:lang w:val="ka-GE"/>
                <w:rPrChange w:author="agamkrelidze@gmail.com" w:date="2022-07-13T14:02:00Z" w:id="508263385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პრიორიტეტულად მიიჩნევა</w:t>
            </w:r>
            <w:r w:rsidRPr="289615FE" w:rsidR="426C3EC5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r w:rsidRPr="289615FE" w:rsidR="00F64F0B">
              <w:rPr>
                <w:rFonts w:ascii="Calibri" w:hAnsi="Calibri" w:eastAsia="Calibri" w:cs="Calibri"/>
                <w:sz w:val="20"/>
                <w:szCs w:val="20"/>
                <w:lang w:val="ka-GE"/>
                <w:rPrChange w:author="agamkrelidze@gmail.com" w:date="2022-07-13T14:02:00Z" w:id="185496440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ქართული</w:t>
            </w:r>
            <w:r w:rsidRPr="289615FE" w:rsidR="2E509261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ins w:author="agamkrelidze@gmail.com" w:date="2022-07-13T14:02:00Z" w:id="552892101">
              <w:r w:rsidRPr="289615FE" w:rsidR="00F64F0B">
                <w:rPr>
                  <w:rFonts w:ascii="Calibri" w:hAnsi="Calibri" w:eastAsia="Calibri" w:cs="Calibri"/>
                  <w:sz w:val="20"/>
                  <w:szCs w:val="20"/>
                  <w:lang w:val="ka-GE"/>
                  <w:rPrChange w:author="agamkrelidze@gmail.com" w:date="2022-07-13T14:02:00Z" w:id="1367127377">
                    <w:rPr>
                      <w:rFonts w:ascii="Sylfaen" w:hAnsi="Sylfaen"/>
                      <w:sz w:val="20"/>
                      <w:szCs w:val="20"/>
                      <w:highlight w:val="yellow"/>
                      <w:lang w:val="ka-GE"/>
                    </w:rPr>
                  </w:rPrChange>
                </w:rPr>
                <w:t xml:space="preserve"> </w:t>
              </w:r>
            </w:ins>
            <w:r w:rsidRPr="289615FE" w:rsidR="009B2C57">
              <w:rPr>
                <w:rFonts w:ascii="Calibri" w:hAnsi="Calibri" w:eastAsia="Calibri" w:cs="Calibri"/>
                <w:sz w:val="20"/>
                <w:szCs w:val="20"/>
                <w:lang w:val="ka-GE"/>
                <w:rPrChange w:author="agamkrelidze@gmail.com" w:date="2022-07-13T14:02:00Z" w:id="1088026079">
                  <w:rPr>
                    <w:rFonts w:ascii="Sylfaen" w:hAnsi="Sylfaen"/>
                    <w:sz w:val="20"/>
                    <w:szCs w:val="20"/>
                    <w:highlight w:val="yellow"/>
                    <w:lang w:val="ka-GE"/>
                  </w:rPr>
                </w:rPrChange>
              </w:rPr>
              <w:t>ტექსტი.</w:t>
            </w:r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</w:p>
        </w:tc>
      </w:tr>
      <w:tr w:rsidRPr="00F7086A" w:rsidR="00694144" w:rsidTr="289615FE" w14:paraId="20705260" w14:textId="77777777">
        <w:tc>
          <w:tcPr>
            <w:tcW w:w="4962" w:type="dxa"/>
            <w:tcMar/>
          </w:tcPr>
          <w:p w:rsidRPr="008047E8" w:rsidR="00380EE4" w:rsidP="289615FE" w:rsidRDefault="00E92BE2" w14:paraId="3A53E7D8" w14:textId="77777777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proofErr w:type="spellStart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Статья</w:t>
            </w:r>
            <w:proofErr w:type="spellEnd"/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r w:rsidRPr="289615FE" w:rsidR="00E92BE2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11. РЕКВИЗИТЫ СТОРОН</w:t>
            </w:r>
          </w:p>
          <w:p w:rsidRPr="008047E8" w:rsidR="00380EE4" w:rsidP="289615FE" w:rsidRDefault="00E92BE2" w14:paraId="3FF2172B" w14:textId="77777777">
            <w:pPr>
              <w:spacing w:after="200" w:line="276" w:lineRule="auto"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Стороны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обязуются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незамедлительно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информировать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друг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друга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об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изменениях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данных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прописанных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в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этом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пункте</w:t>
            </w:r>
            <w:proofErr w:type="spellEnd"/>
            <w:r w:rsidRPr="289615FE" w:rsidR="00E92BE2">
              <w:rPr>
                <w:rFonts w:ascii="Calibri" w:hAnsi="Calibri" w:eastAsia="Calibri" w:cs="Calibri"/>
                <w:sz w:val="20"/>
                <w:szCs w:val="20"/>
                <w:lang w:val="ka-GE"/>
              </w:rPr>
              <w:t>.</w:t>
            </w:r>
          </w:p>
          <w:p w:rsidRPr="008047E8" w:rsidR="00694144" w:rsidP="289615FE" w:rsidRDefault="00694144" w14:paraId="456FB452" w14:textId="77777777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  <w:tcMar/>
          </w:tcPr>
          <w:p w:rsidR="00817B8E" w:rsidP="289615FE" w:rsidRDefault="00817B8E" w14:paraId="4BA1696A" w14:textId="77777777">
            <w:pPr>
              <w:spacing w:after="200" w:line="276" w:lineRule="auto"/>
              <w:jc w:val="both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r w:rsidRPr="289615FE" w:rsidR="00817B8E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მუხლი 11. მხარეთა რეკვიზიტები</w:t>
            </w:r>
          </w:p>
          <w:p w:rsidRPr="00817B8E" w:rsidR="00D6375A" w:rsidP="289615FE" w:rsidRDefault="00817B8E" w14:paraId="794FE34B" w14:textId="751E6061">
            <w:pPr>
              <w:spacing w:after="200" w:line="276" w:lineRule="auto"/>
              <w:jc w:val="both"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  <w:r w:rsidRPr="289615FE" w:rsidR="00817B8E">
              <w:rPr>
                <w:rFonts w:ascii="Calibri" w:hAnsi="Calibri" w:eastAsia="Calibri" w:cs="Calibri"/>
                <w:sz w:val="20"/>
                <w:szCs w:val="20"/>
                <w:lang w:val="ka-GE"/>
              </w:rPr>
              <w:t xml:space="preserve">მხარეები ვალდებულნი არიან დაუყონებლივ </w:t>
            </w:r>
            <w:r w:rsidRPr="289615FE" w:rsidR="00EC0EA8">
              <w:rPr>
                <w:rFonts w:ascii="Calibri" w:hAnsi="Calibri" w:eastAsia="Calibri" w:cs="Calibri"/>
                <w:sz w:val="20"/>
                <w:szCs w:val="20"/>
                <w:lang w:val="ka-GE"/>
              </w:rPr>
              <w:t>შეატყობინო</w:t>
            </w:r>
            <w:r w:rsidRPr="289615FE" w:rsidR="00817B8E">
              <w:rPr>
                <w:rFonts w:ascii="Calibri" w:hAnsi="Calibri" w:eastAsia="Calibri" w:cs="Calibri"/>
                <w:sz w:val="20"/>
                <w:szCs w:val="20"/>
                <w:lang w:val="ka-GE"/>
              </w:rPr>
              <w:t>ნ ერთმანეთ ამ პუნქტში მითითებული რეკვიზიტების შეცვლის თაობაზე.</w:t>
            </w:r>
          </w:p>
          <w:p w:rsidRPr="00F17E85" w:rsidR="00694144" w:rsidP="289615FE" w:rsidRDefault="00694144" w14:paraId="08CFA16C" w14:textId="77777777">
            <w:pPr>
              <w:spacing w:after="200" w:line="276" w:lineRule="auto"/>
              <w:rPr>
                <w:rFonts w:ascii="Calibri" w:hAnsi="Calibri" w:eastAsia="Calibri" w:cs="Calibri"/>
                <w:sz w:val="20"/>
                <w:szCs w:val="20"/>
                <w:lang w:val="ka-GE"/>
              </w:rPr>
            </w:pPr>
          </w:p>
        </w:tc>
      </w:tr>
      <w:tr w:rsidRPr="00336198" w:rsidR="00694144" w:rsidTr="289615FE" w14:paraId="06509825" w14:textId="77777777">
        <w:trPr>
          <w:trHeight w:val="3743"/>
        </w:trPr>
        <w:tc>
          <w:tcPr>
            <w:tcW w:w="4962" w:type="dxa"/>
            <w:tcMar/>
          </w:tcPr>
          <w:p w:rsidRPr="00F17E85" w:rsidR="008047E8" w:rsidP="289615FE" w:rsidRDefault="008047E8" w14:paraId="6F2AF43B" w14:textId="00D2D47F">
            <w:pPr>
              <w:spacing w:after="200" w:line="276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მეიჯარე</w:t>
            </w:r>
            <w:r w:rsidRPr="289615FE" w:rsidR="0099299F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  <w:t xml:space="preserve">   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/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</w:t>
            </w:r>
            <w:proofErr w:type="spellStart"/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>Арендодатель</w:t>
            </w:r>
            <w:proofErr w:type="spellEnd"/>
          </w:p>
          <w:p w:rsidRPr="008047E8" w:rsidR="0099299F" w:rsidP="289615FE" w:rsidRDefault="0099299F" w14:paraId="67DE6559" w14:textId="5E6B63D2">
            <w:pP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  <w:r w:rsidRPr="289615FE" w:rsidR="0099299F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  <w:t>.........................................................................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ru-RU"/>
              </w:rPr>
              <w:t xml:space="preserve"> </w:t>
            </w:r>
            <w:r w:rsidRPr="289615FE" w:rsidR="008047E8"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  <w:t xml:space="preserve">       </w:t>
            </w:r>
          </w:p>
          <w:p w:rsidRPr="008047E8" w:rsidR="00D66288" w:rsidP="289615FE" w:rsidRDefault="00D66288" w14:paraId="010DCE5E" w14:textId="15D79FD7">
            <w:pP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lang w:val="ka-GE"/>
              </w:rPr>
            </w:pPr>
          </w:p>
        </w:tc>
        <w:tc>
          <w:tcPr>
            <w:tcW w:w="5954" w:type="dxa"/>
            <w:tcMar/>
          </w:tcPr>
          <w:p w:rsidRPr="008047E8" w:rsidR="008047E8" w:rsidP="008047E8" w:rsidRDefault="008047E8" w14:paraId="47777CE6" w14:textId="77777777">
            <w:pPr>
              <w:spacing w:after="120" w:line="276" w:lineRule="auto"/>
              <w:rPr>
                <w:rFonts w:cstheme="minorHAnsi"/>
                <w:b/>
                <w:sz w:val="20"/>
                <w:szCs w:val="20"/>
                <w:lang w:val="ka-GE"/>
              </w:rPr>
            </w:pPr>
            <w:r w:rsidRPr="008047E8">
              <w:rPr>
                <w:rFonts w:cstheme="minorHAnsi"/>
                <w:b/>
                <w:lang w:val="ka-GE"/>
              </w:rPr>
              <w:t xml:space="preserve">მოიჯარე/Арендатор </w:t>
            </w:r>
          </w:p>
          <w:p w:rsidRPr="00F17E85" w:rsidR="00D66288" w:rsidP="008047E8" w:rsidRDefault="0099299F" w14:paraId="69B600FB" w14:textId="35D68267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cstheme="minorHAnsi"/>
                <w:b/>
                <w:lang w:val="ru-RU"/>
              </w:rPr>
              <w:t>................................................................................</w:t>
            </w:r>
          </w:p>
        </w:tc>
      </w:tr>
    </w:tbl>
    <w:p w:rsidRPr="00F17E85" w:rsidR="002269C8" w:rsidP="003976B6" w:rsidRDefault="002269C8" w14:paraId="5CE979B0" w14:textId="77777777">
      <w:pPr>
        <w:rPr>
          <w:rFonts w:ascii="Sylfaen" w:hAnsi="Sylfaen"/>
          <w:lang w:val="ka-GE"/>
        </w:rPr>
      </w:pPr>
    </w:p>
    <w:sectPr w:rsidRPr="00F17E85" w:rsidR="002269C8" w:rsidSect="00336198">
      <w:footerReference w:type="default" r:id="rId8"/>
      <w:pgSz w:w="12240" w:h="15840" w:orient="portrait"/>
      <w:pgMar w:top="28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7CE9" w:rsidP="003976B6" w:rsidRDefault="00B07CE9" w14:paraId="2A6D6A9D" w14:textId="77777777">
      <w:pPr>
        <w:spacing w:after="0" w:line="240" w:lineRule="auto"/>
      </w:pPr>
      <w:r>
        <w:separator/>
      </w:r>
    </w:p>
  </w:endnote>
  <w:endnote w:type="continuationSeparator" w:id="0">
    <w:p w:rsidR="00B07CE9" w:rsidP="003976B6" w:rsidRDefault="00B07CE9" w14:paraId="0AEC3B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cadNusx">
    <w:altName w:val="Times New Roman"/>
    <w:panose1 w:val="00000000000000000000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46D60" w:rsidR="003976B6" w:rsidP="003976B6" w:rsidRDefault="003976B6" w14:paraId="78D67B02" w14:textId="77777777">
    <w:pPr>
      <w:pStyle w:val="Footer"/>
      <w:rPr>
        <w:lang w:val="ru-RU"/>
      </w:rPr>
    </w:pPr>
  </w:p>
  <w:p w:rsidRPr="003976B6" w:rsidR="003976B6" w:rsidRDefault="003976B6" w14:paraId="5739FF73" w14:textId="77777777">
    <w:pPr>
      <w:pStyle w:val="Footer"/>
      <w:rPr>
        <w:lang w:val="ru-RU"/>
      </w:rPr>
    </w:pPr>
  </w:p>
  <w:p w:rsidR="003976B6" w:rsidRDefault="003976B6" w14:paraId="6709C53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7CE9" w:rsidP="003976B6" w:rsidRDefault="00B07CE9" w14:paraId="44442536" w14:textId="77777777">
      <w:pPr>
        <w:spacing w:after="0" w:line="240" w:lineRule="auto"/>
      </w:pPr>
      <w:r>
        <w:separator/>
      </w:r>
    </w:p>
  </w:footnote>
  <w:footnote w:type="continuationSeparator" w:id="0">
    <w:p w:rsidR="00B07CE9" w:rsidP="003976B6" w:rsidRDefault="00B07CE9" w14:paraId="1107378B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OTPoMFQv4Jgpq" int2:id="vwO2t7S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F2993"/>
    <w:multiLevelType w:val="multilevel"/>
    <w:tmpl w:val="D074A8C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D172319"/>
    <w:multiLevelType w:val="multilevel"/>
    <w:tmpl w:val="6BECA4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4FA24A9F"/>
    <w:multiLevelType w:val="multilevel"/>
    <w:tmpl w:val="2DE410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6CB26C52"/>
    <w:multiLevelType w:val="hybridMultilevel"/>
    <w:tmpl w:val="86701FD6"/>
    <w:lvl w:ilvl="0" w:tplc="A91047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524A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80DE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B085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7E6E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5A5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EA4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46D3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E0C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48137E"/>
    <w:multiLevelType w:val="hybridMultilevel"/>
    <w:tmpl w:val="FB9C54B6"/>
    <w:lvl w:ilvl="0" w:tplc="310E2B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E4D6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F432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2649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22D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74C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427C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5C35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E442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9440FD"/>
    <w:multiLevelType w:val="multilevel"/>
    <w:tmpl w:val="D6643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 w16cid:durableId="1955399794">
    <w:abstractNumId w:val="3"/>
  </w:num>
  <w:num w:numId="2" w16cid:durableId="1917595335">
    <w:abstractNumId w:val="4"/>
  </w:num>
  <w:num w:numId="3" w16cid:durableId="1104618925">
    <w:abstractNumId w:val="2"/>
  </w:num>
  <w:num w:numId="4" w16cid:durableId="2054765033">
    <w:abstractNumId w:val="1"/>
  </w:num>
  <w:num w:numId="5" w16cid:durableId="9169347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92518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amkrelidze@gmail.com">
    <w15:presenceInfo w15:providerId="Windows Live" w15:userId="d149a09a8f8e8c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04D"/>
    <w:rsid w:val="00014861"/>
    <w:rsid w:val="00027012"/>
    <w:rsid w:val="00027E2D"/>
    <w:rsid w:val="00035BE6"/>
    <w:rsid w:val="000546C1"/>
    <w:rsid w:val="000804EC"/>
    <w:rsid w:val="00096DF9"/>
    <w:rsid w:val="000A4AC0"/>
    <w:rsid w:val="000B4790"/>
    <w:rsid w:val="000D5382"/>
    <w:rsid w:val="000D5E97"/>
    <w:rsid w:val="000E0F1E"/>
    <w:rsid w:val="000F238B"/>
    <w:rsid w:val="0010395D"/>
    <w:rsid w:val="00117430"/>
    <w:rsid w:val="00126012"/>
    <w:rsid w:val="001307F5"/>
    <w:rsid w:val="00165C94"/>
    <w:rsid w:val="0017050E"/>
    <w:rsid w:val="001A676E"/>
    <w:rsid w:val="001B131A"/>
    <w:rsid w:val="001C6541"/>
    <w:rsid w:val="001D60FB"/>
    <w:rsid w:val="00207FBF"/>
    <w:rsid w:val="00212D8E"/>
    <w:rsid w:val="002144EA"/>
    <w:rsid w:val="002149F3"/>
    <w:rsid w:val="00215795"/>
    <w:rsid w:val="00216C74"/>
    <w:rsid w:val="002269C8"/>
    <w:rsid w:val="00233E01"/>
    <w:rsid w:val="00237F9B"/>
    <w:rsid w:val="00246B1F"/>
    <w:rsid w:val="00262DC9"/>
    <w:rsid w:val="0028515B"/>
    <w:rsid w:val="00286783"/>
    <w:rsid w:val="002903A2"/>
    <w:rsid w:val="00295480"/>
    <w:rsid w:val="002C11BB"/>
    <w:rsid w:val="002C1613"/>
    <w:rsid w:val="002D3587"/>
    <w:rsid w:val="002E26FB"/>
    <w:rsid w:val="002E42B8"/>
    <w:rsid w:val="003160E5"/>
    <w:rsid w:val="00320B63"/>
    <w:rsid w:val="00336198"/>
    <w:rsid w:val="00340BCB"/>
    <w:rsid w:val="00344A77"/>
    <w:rsid w:val="00347CEC"/>
    <w:rsid w:val="00380EE4"/>
    <w:rsid w:val="00384179"/>
    <w:rsid w:val="00392BD0"/>
    <w:rsid w:val="003976B6"/>
    <w:rsid w:val="003A39FA"/>
    <w:rsid w:val="003B2440"/>
    <w:rsid w:val="003B69E2"/>
    <w:rsid w:val="003E1ABF"/>
    <w:rsid w:val="003E5897"/>
    <w:rsid w:val="003F75E0"/>
    <w:rsid w:val="004224C4"/>
    <w:rsid w:val="00427D5F"/>
    <w:rsid w:val="00457E6B"/>
    <w:rsid w:val="00464543"/>
    <w:rsid w:val="00467D7F"/>
    <w:rsid w:val="004B4811"/>
    <w:rsid w:val="004B704D"/>
    <w:rsid w:val="004D1214"/>
    <w:rsid w:val="004E48B8"/>
    <w:rsid w:val="00507D2D"/>
    <w:rsid w:val="005155C6"/>
    <w:rsid w:val="00517E40"/>
    <w:rsid w:val="005214FF"/>
    <w:rsid w:val="00525EE9"/>
    <w:rsid w:val="00527A12"/>
    <w:rsid w:val="005810F4"/>
    <w:rsid w:val="005C1DA4"/>
    <w:rsid w:val="005D0C10"/>
    <w:rsid w:val="006029E8"/>
    <w:rsid w:val="00603AC2"/>
    <w:rsid w:val="006134CD"/>
    <w:rsid w:val="00620B87"/>
    <w:rsid w:val="00621AD0"/>
    <w:rsid w:val="00634262"/>
    <w:rsid w:val="0065663D"/>
    <w:rsid w:val="00681EE0"/>
    <w:rsid w:val="00694144"/>
    <w:rsid w:val="006A68E3"/>
    <w:rsid w:val="006B23DE"/>
    <w:rsid w:val="006C28C5"/>
    <w:rsid w:val="006D2521"/>
    <w:rsid w:val="006D45C5"/>
    <w:rsid w:val="006D52A7"/>
    <w:rsid w:val="006D56CD"/>
    <w:rsid w:val="00704667"/>
    <w:rsid w:val="007207E4"/>
    <w:rsid w:val="00763720"/>
    <w:rsid w:val="0076735B"/>
    <w:rsid w:val="00774EEF"/>
    <w:rsid w:val="00776D55"/>
    <w:rsid w:val="007A49E8"/>
    <w:rsid w:val="007B3323"/>
    <w:rsid w:val="007C60D1"/>
    <w:rsid w:val="007E1F20"/>
    <w:rsid w:val="008047E8"/>
    <w:rsid w:val="00817B8E"/>
    <w:rsid w:val="00823345"/>
    <w:rsid w:val="008508CD"/>
    <w:rsid w:val="008614ED"/>
    <w:rsid w:val="0088073D"/>
    <w:rsid w:val="00885055"/>
    <w:rsid w:val="008A70D8"/>
    <w:rsid w:val="008B7C5D"/>
    <w:rsid w:val="009273E4"/>
    <w:rsid w:val="009623B8"/>
    <w:rsid w:val="00964CED"/>
    <w:rsid w:val="00965E2F"/>
    <w:rsid w:val="0099299F"/>
    <w:rsid w:val="00992B07"/>
    <w:rsid w:val="009B2C57"/>
    <w:rsid w:val="009D041A"/>
    <w:rsid w:val="009D94BF"/>
    <w:rsid w:val="009E762E"/>
    <w:rsid w:val="00A24C82"/>
    <w:rsid w:val="00A65B5E"/>
    <w:rsid w:val="00A7631B"/>
    <w:rsid w:val="00A96D5A"/>
    <w:rsid w:val="00AA7F8F"/>
    <w:rsid w:val="00AB0F56"/>
    <w:rsid w:val="00AB62BB"/>
    <w:rsid w:val="00AD4C57"/>
    <w:rsid w:val="00B01579"/>
    <w:rsid w:val="00B07CE9"/>
    <w:rsid w:val="00B5145E"/>
    <w:rsid w:val="00B7535D"/>
    <w:rsid w:val="00B75554"/>
    <w:rsid w:val="00BA1EE1"/>
    <w:rsid w:val="00BB0D1E"/>
    <w:rsid w:val="00BB535E"/>
    <w:rsid w:val="00BB7007"/>
    <w:rsid w:val="00BC5150"/>
    <w:rsid w:val="00BD6EB6"/>
    <w:rsid w:val="00BE5A14"/>
    <w:rsid w:val="00C11037"/>
    <w:rsid w:val="00C3023A"/>
    <w:rsid w:val="00C83399"/>
    <w:rsid w:val="00C86D87"/>
    <w:rsid w:val="00C971E4"/>
    <w:rsid w:val="00CD2A65"/>
    <w:rsid w:val="00CD4EAC"/>
    <w:rsid w:val="00CD79E8"/>
    <w:rsid w:val="00CF75C6"/>
    <w:rsid w:val="00D33B84"/>
    <w:rsid w:val="00D57028"/>
    <w:rsid w:val="00D6375A"/>
    <w:rsid w:val="00D66288"/>
    <w:rsid w:val="00D7CA8E"/>
    <w:rsid w:val="00DC09B7"/>
    <w:rsid w:val="00DE703A"/>
    <w:rsid w:val="00E36D73"/>
    <w:rsid w:val="00E37190"/>
    <w:rsid w:val="00E53F5B"/>
    <w:rsid w:val="00E6500A"/>
    <w:rsid w:val="00E75CC2"/>
    <w:rsid w:val="00E92BE2"/>
    <w:rsid w:val="00E95A46"/>
    <w:rsid w:val="00EA08DE"/>
    <w:rsid w:val="00EB6EDE"/>
    <w:rsid w:val="00EC0EA8"/>
    <w:rsid w:val="00F0607E"/>
    <w:rsid w:val="00F11785"/>
    <w:rsid w:val="00F17E85"/>
    <w:rsid w:val="00F21508"/>
    <w:rsid w:val="00F23EE7"/>
    <w:rsid w:val="00F23F36"/>
    <w:rsid w:val="00F3538B"/>
    <w:rsid w:val="00F536C8"/>
    <w:rsid w:val="00F578BF"/>
    <w:rsid w:val="00F64F0B"/>
    <w:rsid w:val="00F70090"/>
    <w:rsid w:val="00F7086A"/>
    <w:rsid w:val="00F83AD0"/>
    <w:rsid w:val="00FD099C"/>
    <w:rsid w:val="01939391"/>
    <w:rsid w:val="01B9C52E"/>
    <w:rsid w:val="023D720A"/>
    <w:rsid w:val="02403D03"/>
    <w:rsid w:val="02513B1F"/>
    <w:rsid w:val="0257739D"/>
    <w:rsid w:val="02BEFE9F"/>
    <w:rsid w:val="034A63B4"/>
    <w:rsid w:val="034FE162"/>
    <w:rsid w:val="0386DD45"/>
    <w:rsid w:val="03941DC1"/>
    <w:rsid w:val="03B8A7F8"/>
    <w:rsid w:val="04182079"/>
    <w:rsid w:val="04598F12"/>
    <w:rsid w:val="046F37C6"/>
    <w:rsid w:val="0486F490"/>
    <w:rsid w:val="04C88D7A"/>
    <w:rsid w:val="052634F9"/>
    <w:rsid w:val="05550FB3"/>
    <w:rsid w:val="0567FB37"/>
    <w:rsid w:val="057A96C3"/>
    <w:rsid w:val="05ED6F15"/>
    <w:rsid w:val="0601303B"/>
    <w:rsid w:val="061A1BDF"/>
    <w:rsid w:val="064DDC57"/>
    <w:rsid w:val="066B53B8"/>
    <w:rsid w:val="067B0F44"/>
    <w:rsid w:val="0727E070"/>
    <w:rsid w:val="07452087"/>
    <w:rsid w:val="0804FD6D"/>
    <w:rsid w:val="082B69FB"/>
    <w:rsid w:val="08AA5724"/>
    <w:rsid w:val="08C2BD2F"/>
    <w:rsid w:val="08EE6D19"/>
    <w:rsid w:val="0913D42F"/>
    <w:rsid w:val="099300AA"/>
    <w:rsid w:val="09EB0B83"/>
    <w:rsid w:val="0A462785"/>
    <w:rsid w:val="0A4DFC6B"/>
    <w:rsid w:val="0A510249"/>
    <w:rsid w:val="0ACE0579"/>
    <w:rsid w:val="0AD4A15E"/>
    <w:rsid w:val="0AE2CC42"/>
    <w:rsid w:val="0B214D7A"/>
    <w:rsid w:val="0B4B569F"/>
    <w:rsid w:val="0B84A5B7"/>
    <w:rsid w:val="0BE18CAE"/>
    <w:rsid w:val="0C0E38B4"/>
    <w:rsid w:val="0C30102F"/>
    <w:rsid w:val="0C647515"/>
    <w:rsid w:val="0C7913EB"/>
    <w:rsid w:val="0CE42595"/>
    <w:rsid w:val="0D0CCEBD"/>
    <w:rsid w:val="0D8ADD30"/>
    <w:rsid w:val="0DAA0915"/>
    <w:rsid w:val="0E100F4E"/>
    <w:rsid w:val="0E3A5BCF"/>
    <w:rsid w:val="0E6694BE"/>
    <w:rsid w:val="0E6D1751"/>
    <w:rsid w:val="0EE64A29"/>
    <w:rsid w:val="0EFEBFCB"/>
    <w:rsid w:val="0F9BEF65"/>
    <w:rsid w:val="0FF3CE3B"/>
    <w:rsid w:val="1005862C"/>
    <w:rsid w:val="10153C0D"/>
    <w:rsid w:val="10233E33"/>
    <w:rsid w:val="10AA728D"/>
    <w:rsid w:val="11038152"/>
    <w:rsid w:val="1147B010"/>
    <w:rsid w:val="1166ACD3"/>
    <w:rsid w:val="119E3580"/>
    <w:rsid w:val="11B3CD39"/>
    <w:rsid w:val="1236608D"/>
    <w:rsid w:val="12615DEE"/>
    <w:rsid w:val="12DCB977"/>
    <w:rsid w:val="12E7A0C9"/>
    <w:rsid w:val="1336753D"/>
    <w:rsid w:val="133A05E1"/>
    <w:rsid w:val="134CDCCF"/>
    <w:rsid w:val="13736521"/>
    <w:rsid w:val="138E55EE"/>
    <w:rsid w:val="1458B1A3"/>
    <w:rsid w:val="14777480"/>
    <w:rsid w:val="147C9A07"/>
    <w:rsid w:val="14BAA48C"/>
    <w:rsid w:val="15520B20"/>
    <w:rsid w:val="15603F4C"/>
    <w:rsid w:val="1615C046"/>
    <w:rsid w:val="1655FA71"/>
    <w:rsid w:val="1658B997"/>
    <w:rsid w:val="167FE3D2"/>
    <w:rsid w:val="16927FB7"/>
    <w:rsid w:val="1711BF36"/>
    <w:rsid w:val="171E10F3"/>
    <w:rsid w:val="1724029C"/>
    <w:rsid w:val="179D89B6"/>
    <w:rsid w:val="17AF1542"/>
    <w:rsid w:val="17B02A9A"/>
    <w:rsid w:val="181BB433"/>
    <w:rsid w:val="18204DF2"/>
    <w:rsid w:val="18230EBD"/>
    <w:rsid w:val="182E5018"/>
    <w:rsid w:val="18420A27"/>
    <w:rsid w:val="1853BE19"/>
    <w:rsid w:val="18CD8FD7"/>
    <w:rsid w:val="190E9337"/>
    <w:rsid w:val="196AB2E5"/>
    <w:rsid w:val="19BC1E53"/>
    <w:rsid w:val="19E5440F"/>
    <w:rsid w:val="1A62749C"/>
    <w:rsid w:val="1A69B944"/>
    <w:rsid w:val="1A80D8C3"/>
    <w:rsid w:val="1A951CD2"/>
    <w:rsid w:val="1AE6459A"/>
    <w:rsid w:val="1B2C2ABA"/>
    <w:rsid w:val="1B418722"/>
    <w:rsid w:val="1B5AAF7F"/>
    <w:rsid w:val="1B6597C8"/>
    <w:rsid w:val="1B811C0D"/>
    <w:rsid w:val="1B8C33BC"/>
    <w:rsid w:val="1BA646C3"/>
    <w:rsid w:val="1BEC083C"/>
    <w:rsid w:val="1BF98B59"/>
    <w:rsid w:val="1C441F2B"/>
    <w:rsid w:val="1C828665"/>
    <w:rsid w:val="1CB4CB73"/>
    <w:rsid w:val="1CEC0FF3"/>
    <w:rsid w:val="1D4DF0E2"/>
    <w:rsid w:val="1E1E56C6"/>
    <w:rsid w:val="1E50282D"/>
    <w:rsid w:val="1E925041"/>
    <w:rsid w:val="1E9C1ECB"/>
    <w:rsid w:val="1F1CD11B"/>
    <w:rsid w:val="1F23A8FE"/>
    <w:rsid w:val="1F5706EA"/>
    <w:rsid w:val="1F835269"/>
    <w:rsid w:val="1FBA2727"/>
    <w:rsid w:val="1FBA4E4C"/>
    <w:rsid w:val="1FBF83FC"/>
    <w:rsid w:val="1FFF9BDD"/>
    <w:rsid w:val="20548D30"/>
    <w:rsid w:val="209F791F"/>
    <w:rsid w:val="20A79894"/>
    <w:rsid w:val="20AFA4D6"/>
    <w:rsid w:val="2165C160"/>
    <w:rsid w:val="2188AB05"/>
    <w:rsid w:val="21C2C963"/>
    <w:rsid w:val="21C9F103"/>
    <w:rsid w:val="2210EB64"/>
    <w:rsid w:val="226F7C0A"/>
    <w:rsid w:val="22998559"/>
    <w:rsid w:val="229A3852"/>
    <w:rsid w:val="23239950"/>
    <w:rsid w:val="2337014E"/>
    <w:rsid w:val="23373C9F"/>
    <w:rsid w:val="23614974"/>
    <w:rsid w:val="23D44C0F"/>
    <w:rsid w:val="23EFBB96"/>
    <w:rsid w:val="243084A0"/>
    <w:rsid w:val="24423CFE"/>
    <w:rsid w:val="244F3110"/>
    <w:rsid w:val="2453F6CE"/>
    <w:rsid w:val="2474E6FB"/>
    <w:rsid w:val="249D6222"/>
    <w:rsid w:val="24AC0D43"/>
    <w:rsid w:val="24BF69B1"/>
    <w:rsid w:val="24D2D1AF"/>
    <w:rsid w:val="24D30D00"/>
    <w:rsid w:val="24EA9014"/>
    <w:rsid w:val="24F721D8"/>
    <w:rsid w:val="24FD19D5"/>
    <w:rsid w:val="2543B961"/>
    <w:rsid w:val="25CEFD97"/>
    <w:rsid w:val="261AE4AF"/>
    <w:rsid w:val="266206F0"/>
    <w:rsid w:val="2692F239"/>
    <w:rsid w:val="26AA9EBA"/>
    <w:rsid w:val="2773C8AD"/>
    <w:rsid w:val="2779DDC0"/>
    <w:rsid w:val="27802573"/>
    <w:rsid w:val="27FC4090"/>
    <w:rsid w:val="2828C724"/>
    <w:rsid w:val="282EC29A"/>
    <w:rsid w:val="289615FE"/>
    <w:rsid w:val="28D1EC6C"/>
    <w:rsid w:val="28FE3564"/>
    <w:rsid w:val="29966071"/>
    <w:rsid w:val="29A72247"/>
    <w:rsid w:val="29AE6BA9"/>
    <w:rsid w:val="29C06208"/>
    <w:rsid w:val="29F54F43"/>
    <w:rsid w:val="2A4E7ADA"/>
    <w:rsid w:val="2A8A2364"/>
    <w:rsid w:val="2B1438DD"/>
    <w:rsid w:val="2C293B06"/>
    <w:rsid w:val="2CC45F29"/>
    <w:rsid w:val="2CDCC69C"/>
    <w:rsid w:val="2CE60C6B"/>
    <w:rsid w:val="2CFFE868"/>
    <w:rsid w:val="2D19E7DB"/>
    <w:rsid w:val="2D5A9C95"/>
    <w:rsid w:val="2DA43C01"/>
    <w:rsid w:val="2DC50B67"/>
    <w:rsid w:val="2E468F46"/>
    <w:rsid w:val="2E509261"/>
    <w:rsid w:val="2E6E397D"/>
    <w:rsid w:val="2E840280"/>
    <w:rsid w:val="2EA90707"/>
    <w:rsid w:val="2EBCBE8D"/>
    <w:rsid w:val="2ED2C2BA"/>
    <w:rsid w:val="2F2532E2"/>
    <w:rsid w:val="2F4CAD0E"/>
    <w:rsid w:val="2FC1C6F5"/>
    <w:rsid w:val="300A09DE"/>
    <w:rsid w:val="3014675E"/>
    <w:rsid w:val="3060EDA7"/>
    <w:rsid w:val="31FCBE08"/>
    <w:rsid w:val="320FE12A"/>
    <w:rsid w:val="3247CB40"/>
    <w:rsid w:val="3345303D"/>
    <w:rsid w:val="334C0820"/>
    <w:rsid w:val="33D75933"/>
    <w:rsid w:val="33ED01FC"/>
    <w:rsid w:val="33F25021"/>
    <w:rsid w:val="3414CB57"/>
    <w:rsid w:val="34A4EE0A"/>
    <w:rsid w:val="34AD25AA"/>
    <w:rsid w:val="34FA1542"/>
    <w:rsid w:val="351661E2"/>
    <w:rsid w:val="35C6B230"/>
    <w:rsid w:val="35E48301"/>
    <w:rsid w:val="366BC817"/>
    <w:rsid w:val="367CD0FF"/>
    <w:rsid w:val="368CB360"/>
    <w:rsid w:val="368D8ED0"/>
    <w:rsid w:val="3695E5A3"/>
    <w:rsid w:val="36BB7142"/>
    <w:rsid w:val="36C3EAAA"/>
    <w:rsid w:val="36E7F41C"/>
    <w:rsid w:val="37247805"/>
    <w:rsid w:val="37456DA8"/>
    <w:rsid w:val="37934D41"/>
    <w:rsid w:val="37E939F5"/>
    <w:rsid w:val="3820BF0E"/>
    <w:rsid w:val="3943C46D"/>
    <w:rsid w:val="3A5DC477"/>
    <w:rsid w:val="3A69BF7E"/>
    <w:rsid w:val="3A782951"/>
    <w:rsid w:val="3AA0472E"/>
    <w:rsid w:val="3ACF8FD2"/>
    <w:rsid w:val="3B01E9E6"/>
    <w:rsid w:val="3B344BF3"/>
    <w:rsid w:val="3B504222"/>
    <w:rsid w:val="3BED982E"/>
    <w:rsid w:val="3C39EA31"/>
    <w:rsid w:val="3C53C485"/>
    <w:rsid w:val="3C570883"/>
    <w:rsid w:val="3C79ED89"/>
    <w:rsid w:val="3C851EE4"/>
    <w:rsid w:val="3CA1A636"/>
    <w:rsid w:val="3CA83783"/>
    <w:rsid w:val="3CDB099B"/>
    <w:rsid w:val="3CE72EA1"/>
    <w:rsid w:val="3D01D64F"/>
    <w:rsid w:val="3D956539"/>
    <w:rsid w:val="3DAFCA13"/>
    <w:rsid w:val="3DBBB891"/>
    <w:rsid w:val="3DBEC8EF"/>
    <w:rsid w:val="3DD99870"/>
    <w:rsid w:val="3DE439AD"/>
    <w:rsid w:val="3E15BDEA"/>
    <w:rsid w:val="3E4407E4"/>
    <w:rsid w:val="3E76D9FC"/>
    <w:rsid w:val="3E875C3C"/>
    <w:rsid w:val="3E8EBAC7"/>
    <w:rsid w:val="3EACEF14"/>
    <w:rsid w:val="3ED111B8"/>
    <w:rsid w:val="3F31359A"/>
    <w:rsid w:val="3F464D65"/>
    <w:rsid w:val="3F8EA945"/>
    <w:rsid w:val="402A8B28"/>
    <w:rsid w:val="403395A6"/>
    <w:rsid w:val="411E011B"/>
    <w:rsid w:val="414D5EAC"/>
    <w:rsid w:val="415917E5"/>
    <w:rsid w:val="41712B6A"/>
    <w:rsid w:val="426C3EC5"/>
    <w:rsid w:val="428F62E4"/>
    <w:rsid w:val="42BF9856"/>
    <w:rsid w:val="42C66340"/>
    <w:rsid w:val="42D5FFE8"/>
    <w:rsid w:val="42D93FF6"/>
    <w:rsid w:val="42DE175E"/>
    <w:rsid w:val="42F07A83"/>
    <w:rsid w:val="43177907"/>
    <w:rsid w:val="436A1970"/>
    <w:rsid w:val="43803D63"/>
    <w:rsid w:val="43894555"/>
    <w:rsid w:val="43A9456B"/>
    <w:rsid w:val="444C0F54"/>
    <w:rsid w:val="44CAC6DE"/>
    <w:rsid w:val="45018435"/>
    <w:rsid w:val="4529E2B3"/>
    <w:rsid w:val="453C9CE7"/>
    <w:rsid w:val="45E17E6E"/>
    <w:rsid w:val="45E1A15F"/>
    <w:rsid w:val="4668C384"/>
    <w:rsid w:val="46AD25B5"/>
    <w:rsid w:val="46D04CF2"/>
    <w:rsid w:val="46D86D48"/>
    <w:rsid w:val="47930979"/>
    <w:rsid w:val="47B7B9D2"/>
    <w:rsid w:val="47D1C3BB"/>
    <w:rsid w:val="47DCF338"/>
    <w:rsid w:val="483E5422"/>
    <w:rsid w:val="4848F616"/>
    <w:rsid w:val="4870500C"/>
    <w:rsid w:val="489D33FE"/>
    <w:rsid w:val="497F79D3"/>
    <w:rsid w:val="4987B173"/>
    <w:rsid w:val="49A3AB2B"/>
    <w:rsid w:val="49C22D76"/>
    <w:rsid w:val="4A3B2990"/>
    <w:rsid w:val="4A607AB8"/>
    <w:rsid w:val="4AA87762"/>
    <w:rsid w:val="4BB1B3EE"/>
    <w:rsid w:val="4BC19165"/>
    <w:rsid w:val="4C8C0C81"/>
    <w:rsid w:val="4DDCD0E3"/>
    <w:rsid w:val="4DFFE285"/>
    <w:rsid w:val="4E024AFD"/>
    <w:rsid w:val="4E13ECD3"/>
    <w:rsid w:val="4E1E5036"/>
    <w:rsid w:val="4E2513B7"/>
    <w:rsid w:val="4E27DCE2"/>
    <w:rsid w:val="4E5880C7"/>
    <w:rsid w:val="4EACCC17"/>
    <w:rsid w:val="4EEDFB01"/>
    <w:rsid w:val="4F7BE885"/>
    <w:rsid w:val="4F9E1B5E"/>
    <w:rsid w:val="4FFA3A75"/>
    <w:rsid w:val="504C010F"/>
    <w:rsid w:val="505E52D6"/>
    <w:rsid w:val="51328022"/>
    <w:rsid w:val="5148A42F"/>
    <w:rsid w:val="51EAB2C7"/>
    <w:rsid w:val="521813B2"/>
    <w:rsid w:val="5261E9CA"/>
    <w:rsid w:val="529C45D4"/>
    <w:rsid w:val="52A47D74"/>
    <w:rsid w:val="52B8617B"/>
    <w:rsid w:val="52CFAF53"/>
    <w:rsid w:val="530F30D8"/>
    <w:rsid w:val="543D1CE7"/>
    <w:rsid w:val="545C3019"/>
    <w:rsid w:val="54AB0139"/>
    <w:rsid w:val="54C150CE"/>
    <w:rsid w:val="54CE494F"/>
    <w:rsid w:val="54E65DD2"/>
    <w:rsid w:val="54F5651D"/>
    <w:rsid w:val="550BEFBC"/>
    <w:rsid w:val="554FF30C"/>
    <w:rsid w:val="55815062"/>
    <w:rsid w:val="5605F145"/>
    <w:rsid w:val="56F8E15C"/>
    <w:rsid w:val="56FC1ADB"/>
    <w:rsid w:val="57355AED"/>
    <w:rsid w:val="573946DC"/>
    <w:rsid w:val="57E74D3D"/>
    <w:rsid w:val="5878C199"/>
    <w:rsid w:val="590C4E5D"/>
    <w:rsid w:val="590E7AA2"/>
    <w:rsid w:val="593E427B"/>
    <w:rsid w:val="594D6C18"/>
    <w:rsid w:val="594D74D8"/>
    <w:rsid w:val="596AE538"/>
    <w:rsid w:val="59789EA0"/>
    <w:rsid w:val="59EC999F"/>
    <w:rsid w:val="5A126976"/>
    <w:rsid w:val="5A4F635D"/>
    <w:rsid w:val="5ADC5615"/>
    <w:rsid w:val="5C33448D"/>
    <w:rsid w:val="5C37427D"/>
    <w:rsid w:val="5C936034"/>
    <w:rsid w:val="5CF95D3D"/>
    <w:rsid w:val="5CFD7D36"/>
    <w:rsid w:val="5D0619D6"/>
    <w:rsid w:val="5D5738FC"/>
    <w:rsid w:val="5D6DA08E"/>
    <w:rsid w:val="5D701066"/>
    <w:rsid w:val="5D9E6EAE"/>
    <w:rsid w:val="5DA49C71"/>
    <w:rsid w:val="5DD6FE7E"/>
    <w:rsid w:val="5DDD1391"/>
    <w:rsid w:val="5ED7C220"/>
    <w:rsid w:val="5F72CEDF"/>
    <w:rsid w:val="5FA8DB99"/>
    <w:rsid w:val="5FAFC738"/>
    <w:rsid w:val="5FDE8DD7"/>
    <w:rsid w:val="5FEB2537"/>
    <w:rsid w:val="60277A5F"/>
    <w:rsid w:val="61162864"/>
    <w:rsid w:val="61B7FC50"/>
    <w:rsid w:val="61CCCE60"/>
    <w:rsid w:val="61EFA643"/>
    <w:rsid w:val="623737CD"/>
    <w:rsid w:val="62503C04"/>
    <w:rsid w:val="629A0846"/>
    <w:rsid w:val="62AE82BB"/>
    <w:rsid w:val="639D7AC9"/>
    <w:rsid w:val="63AD5223"/>
    <w:rsid w:val="63CA0B24"/>
    <w:rsid w:val="63D1BBDB"/>
    <w:rsid w:val="63E4CF98"/>
    <w:rsid w:val="63EC0C65"/>
    <w:rsid w:val="644A531C"/>
    <w:rsid w:val="6470FB9A"/>
    <w:rsid w:val="647EC43A"/>
    <w:rsid w:val="64B1FEFA"/>
    <w:rsid w:val="650CD698"/>
    <w:rsid w:val="654C9037"/>
    <w:rsid w:val="65610361"/>
    <w:rsid w:val="656D8C3C"/>
    <w:rsid w:val="65710351"/>
    <w:rsid w:val="65CFF121"/>
    <w:rsid w:val="66250AA4"/>
    <w:rsid w:val="665C2F94"/>
    <w:rsid w:val="66C7EF7A"/>
    <w:rsid w:val="66C9ABA8"/>
    <w:rsid w:val="67095C9D"/>
    <w:rsid w:val="673AFE09"/>
    <w:rsid w:val="676707EC"/>
    <w:rsid w:val="677DDA59"/>
    <w:rsid w:val="67E6D7F5"/>
    <w:rsid w:val="6825F228"/>
    <w:rsid w:val="685C060E"/>
    <w:rsid w:val="68BF7D88"/>
    <w:rsid w:val="68DB4041"/>
    <w:rsid w:val="69349834"/>
    <w:rsid w:val="6985701D"/>
    <w:rsid w:val="6993D056"/>
    <w:rsid w:val="6A1C93A7"/>
    <w:rsid w:val="6A2ECE63"/>
    <w:rsid w:val="6A353EDA"/>
    <w:rsid w:val="6A422A67"/>
    <w:rsid w:val="6A4380D2"/>
    <w:rsid w:val="6A6F30BC"/>
    <w:rsid w:val="6ABF2F31"/>
    <w:rsid w:val="6AEE81A2"/>
    <w:rsid w:val="6B075689"/>
    <w:rsid w:val="6B219171"/>
    <w:rsid w:val="6B9175DE"/>
    <w:rsid w:val="6BCA20C8"/>
    <w:rsid w:val="6C38EA50"/>
    <w:rsid w:val="6CA326EA"/>
    <w:rsid w:val="6CBAFC11"/>
    <w:rsid w:val="6CBD10DF"/>
    <w:rsid w:val="6CEB7477"/>
    <w:rsid w:val="6CF9634B"/>
    <w:rsid w:val="6D57C50D"/>
    <w:rsid w:val="6DF00B5D"/>
    <w:rsid w:val="6DF1923F"/>
    <w:rsid w:val="6E0448D7"/>
    <w:rsid w:val="6E0B1AC6"/>
    <w:rsid w:val="708BD52B"/>
    <w:rsid w:val="709FBC4A"/>
    <w:rsid w:val="70FA4E83"/>
    <w:rsid w:val="711E757A"/>
    <w:rsid w:val="7182133A"/>
    <w:rsid w:val="71D778CF"/>
    <w:rsid w:val="71DC9E46"/>
    <w:rsid w:val="71FF5DA0"/>
    <w:rsid w:val="7205B3B1"/>
    <w:rsid w:val="72C4A685"/>
    <w:rsid w:val="72FE8DAB"/>
    <w:rsid w:val="731B5275"/>
    <w:rsid w:val="73685884"/>
    <w:rsid w:val="739B2E01"/>
    <w:rsid w:val="73D22E5D"/>
    <w:rsid w:val="74201556"/>
    <w:rsid w:val="74393E62"/>
    <w:rsid w:val="745D7D1A"/>
    <w:rsid w:val="745E1D5F"/>
    <w:rsid w:val="7468646C"/>
    <w:rsid w:val="7472857E"/>
    <w:rsid w:val="758DB2E4"/>
    <w:rsid w:val="75BE72BC"/>
    <w:rsid w:val="75EFBA58"/>
    <w:rsid w:val="760434CD"/>
    <w:rsid w:val="760636C6"/>
    <w:rsid w:val="76362E6D"/>
    <w:rsid w:val="767601E0"/>
    <w:rsid w:val="767AECB7"/>
    <w:rsid w:val="785E37C9"/>
    <w:rsid w:val="7877C8FA"/>
    <w:rsid w:val="78A24249"/>
    <w:rsid w:val="78A2A08B"/>
    <w:rsid w:val="78B63E75"/>
    <w:rsid w:val="78EAB9FB"/>
    <w:rsid w:val="7920E99D"/>
    <w:rsid w:val="792CCE44"/>
    <w:rsid w:val="792FD8E5"/>
    <w:rsid w:val="7978346B"/>
    <w:rsid w:val="7A6A8054"/>
    <w:rsid w:val="7AAA5E29"/>
    <w:rsid w:val="7AC32B7B"/>
    <w:rsid w:val="7AC557C0"/>
    <w:rsid w:val="7AD62DD7"/>
    <w:rsid w:val="7BC69DFE"/>
    <w:rsid w:val="7BD9E30B"/>
    <w:rsid w:val="7C5A4DF4"/>
    <w:rsid w:val="7C737651"/>
    <w:rsid w:val="7D158EA4"/>
    <w:rsid w:val="7D626110"/>
    <w:rsid w:val="7D7611AE"/>
    <w:rsid w:val="7DD30697"/>
    <w:rsid w:val="7DEA21AB"/>
    <w:rsid w:val="7E003F67"/>
    <w:rsid w:val="7E44C23A"/>
    <w:rsid w:val="7E5BF2CE"/>
    <w:rsid w:val="7EC707D0"/>
    <w:rsid w:val="7EE51663"/>
    <w:rsid w:val="7F14E104"/>
    <w:rsid w:val="7F1E529E"/>
    <w:rsid w:val="7F4CD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CF8E"/>
  <w15:docId w15:val="{1E8D5EB2-35B6-441A-B5D8-94FB9C12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9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sPlusNormal" w:customStyle="1">
    <w:name w:val="ConsPlusNormal"/>
    <w:rsid w:val="002269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/>
    </w:rPr>
  </w:style>
  <w:style w:type="character" w:styleId="Hyperlink">
    <w:name w:val="Hyperlink"/>
    <w:basedOn w:val="DefaultParagraphFont"/>
    <w:rsid w:val="002269C8"/>
    <w:rPr>
      <w:color w:val="0000FF"/>
      <w:u w:val="single"/>
    </w:rPr>
  </w:style>
  <w:style w:type="character" w:styleId="Emphasis">
    <w:name w:val="Emphasis"/>
    <w:basedOn w:val="DefaultParagraphFont"/>
    <w:qFormat/>
    <w:rsid w:val="002269C8"/>
    <w:rPr>
      <w:i/>
      <w:iCs/>
    </w:rPr>
  </w:style>
  <w:style w:type="paragraph" w:styleId="ListParagraph">
    <w:name w:val="List Paragraph"/>
    <w:basedOn w:val="Normal"/>
    <w:uiPriority w:val="34"/>
    <w:qFormat/>
    <w:rsid w:val="0069414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3976B6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76B6"/>
  </w:style>
  <w:style w:type="paragraph" w:styleId="Footer">
    <w:name w:val="footer"/>
    <w:basedOn w:val="Normal"/>
    <w:link w:val="FooterChar"/>
    <w:uiPriority w:val="99"/>
    <w:unhideWhenUsed/>
    <w:rsid w:val="003976B6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76B6"/>
  </w:style>
  <w:style w:type="paragraph" w:styleId="BalloonText">
    <w:name w:val="Balloon Text"/>
    <w:basedOn w:val="Normal"/>
    <w:link w:val="BalloonTextChar"/>
    <w:uiPriority w:val="99"/>
    <w:semiHidden/>
    <w:unhideWhenUsed/>
    <w:rsid w:val="0039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76B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7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0D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A7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0D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A70D8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047E8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y2iqfc" w:customStyle="1">
    <w:name w:val="y2iqfc"/>
    <w:basedOn w:val="DefaultParagraphFont"/>
    <w:rsid w:val="008047E8"/>
  </w:style>
  <w:style w:type="paragraph" w:styleId="Revision">
    <w:name w:val="Revision"/>
    <w:hidden/>
    <w:uiPriority w:val="99"/>
    <w:semiHidden/>
    <w:rsid w:val="00FD09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microsoft.com/office/2011/relationships/people" Target="people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666F-C516-4CBD-BF77-4702FDB93E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Levan</dc:creator>
  <lastModifiedBy>Ruska Chakvetadze</lastModifiedBy>
  <revision>41</revision>
  <lastPrinted>2012-11-21T10:43:00.0000000Z</lastPrinted>
  <dcterms:created xsi:type="dcterms:W3CDTF">2017-03-14T07:20:00.0000000Z</dcterms:created>
  <dcterms:modified xsi:type="dcterms:W3CDTF">2022-09-27T12:24:57.3027793Z</dcterms:modified>
</coreProperties>
</file>